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8F" w:rsidRDefault="00211AF0" w:rsidP="004335E2">
      <w:pPr>
        <w:pStyle w:val="Encabezado"/>
        <w:tabs>
          <w:tab w:val="clear" w:pos="4252"/>
          <w:tab w:val="clear" w:pos="8504"/>
        </w:tabs>
        <w:spacing w:line="2000" w:lineRule="exact"/>
        <w:jc w:val="right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-29953</wp:posOffset>
            </wp:positionH>
            <wp:positionV relativeFrom="paragraph">
              <wp:posOffset>203795</wp:posOffset>
            </wp:positionV>
            <wp:extent cx="5700814" cy="787940"/>
            <wp:effectExtent l="19050" t="0" r="0" b="0"/>
            <wp:wrapNone/>
            <wp:docPr id="2" name="1 Imagen" descr="SAFE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POW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814" cy="78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588" w:rsidRDefault="00920588" w:rsidP="00920588">
      <w:pPr>
        <w:pStyle w:val="Encabezado"/>
        <w:tabs>
          <w:tab w:val="clear" w:pos="4252"/>
          <w:tab w:val="clear" w:pos="8504"/>
        </w:tabs>
        <w:jc w:val="center"/>
        <w:rPr>
          <w:rFonts w:cs="Times New Roman"/>
          <w:sz w:val="22"/>
          <w:szCs w:val="22"/>
        </w:rPr>
      </w:pPr>
    </w:p>
    <w:p w:rsidR="00A9291B" w:rsidRDefault="00A9291B" w:rsidP="00920588">
      <w:pPr>
        <w:pStyle w:val="Encabezado"/>
        <w:tabs>
          <w:tab w:val="clear" w:pos="4252"/>
          <w:tab w:val="clear" w:pos="8504"/>
        </w:tabs>
        <w:jc w:val="center"/>
        <w:rPr>
          <w:rFonts w:cs="Times New Roman"/>
          <w:sz w:val="22"/>
          <w:szCs w:val="22"/>
        </w:rPr>
      </w:pPr>
    </w:p>
    <w:p w:rsidR="0084348C" w:rsidRPr="0084348C" w:rsidRDefault="00EA016F" w:rsidP="00EA016F">
      <w:pPr>
        <w:spacing w:before="0" w:after="0" w:line="240" w:lineRule="auto"/>
        <w:jc w:val="right"/>
        <w:rPr>
          <w:rFonts w:ascii="Corbel" w:hAnsi="Corbel"/>
          <w:color w:val="000000"/>
          <w:sz w:val="44"/>
          <w:szCs w:val="44"/>
          <w:u w:val="single"/>
          <w:lang w:val="en-US" w:eastAsia="en-US"/>
        </w:rPr>
      </w:pPr>
      <w:r>
        <w:rPr>
          <w:rFonts w:ascii="Corbel" w:hAnsi="Corbel"/>
          <w:color w:val="000000"/>
          <w:sz w:val="44"/>
          <w:szCs w:val="44"/>
          <w:u w:val="single"/>
          <w:lang w:val="en-US" w:eastAsia="en-US"/>
        </w:rPr>
        <w:t>Zero Release Definition</w:t>
      </w:r>
    </w:p>
    <w:p w:rsidR="00920588" w:rsidRPr="004335E2" w:rsidRDefault="002768A7" w:rsidP="00A9291B">
      <w:pPr>
        <w:spacing w:before="120"/>
        <w:jc w:val="right"/>
        <w:rPr>
          <w:rFonts w:ascii="Corbel" w:hAnsi="Corbel"/>
          <w:color w:val="000000" w:themeColor="text1"/>
          <w:sz w:val="32"/>
          <w:szCs w:val="32"/>
          <w:lang w:val="en-US"/>
        </w:rPr>
      </w:pPr>
      <w:sdt>
        <w:sdtPr>
          <w:rPr>
            <w:lang w:val="en-US"/>
          </w:rPr>
          <w:alias w:val="Subject"/>
          <w:tag w:val=""/>
          <w:id w:val="-1763749089"/>
          <w:placeholder>
            <w:docPart w:val="59A4D4C446654554918F98FCE3AE3C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20588" w:rsidRPr="00F11D9B">
            <w:rPr>
              <w:lang w:val="en-US"/>
            </w:rPr>
            <w:t>Write here the version of the delivery</w:t>
          </w:r>
        </w:sdtContent>
      </w:sdt>
    </w:p>
    <w:p w:rsidR="00920588" w:rsidRDefault="00920588" w:rsidP="00920588">
      <w:pPr>
        <w:rPr>
          <w:szCs w:val="24"/>
          <w:lang w:val="en-US"/>
        </w:rPr>
      </w:pPr>
    </w:p>
    <w:p w:rsidR="00920588" w:rsidRPr="003E0902" w:rsidRDefault="00CF2D88" w:rsidP="003E0902">
      <w:pPr>
        <w:pStyle w:val="Textkrper1"/>
        <w:rPr>
          <w:b/>
          <w:color w:val="95A408"/>
          <w:sz w:val="36"/>
          <w:szCs w:val="36"/>
          <w:lang w:val="en-US"/>
        </w:rPr>
      </w:pPr>
      <w:r w:rsidRPr="003E0902">
        <w:rPr>
          <w:b/>
          <w:color w:val="95A408"/>
          <w:sz w:val="36"/>
          <w:szCs w:val="36"/>
          <w:lang w:val="en-US"/>
        </w:rPr>
        <w:t xml:space="preserve">Document </w:t>
      </w:r>
      <w:r w:rsidRPr="003E0902">
        <w:rPr>
          <w:b/>
          <w:color w:val="95A408"/>
          <w:sz w:val="36"/>
          <w:szCs w:val="36"/>
        </w:rPr>
        <w:t>information</w:t>
      </w:r>
    </w:p>
    <w:tbl>
      <w:tblPr>
        <w:tblStyle w:val="Tablaconcuadrcula"/>
        <w:tblW w:w="9072" w:type="dxa"/>
        <w:tblInd w:w="108" w:type="dxa"/>
        <w:tblBorders>
          <w:top w:val="single" w:sz="24" w:space="0" w:color="95A408"/>
          <w:left w:val="single" w:sz="24" w:space="0" w:color="95A408"/>
          <w:bottom w:val="single" w:sz="24" w:space="0" w:color="95A408"/>
          <w:right w:val="single" w:sz="24" w:space="0" w:color="95A408"/>
        </w:tblBorders>
        <w:tblLook w:val="04A0"/>
      </w:tblPr>
      <w:tblGrid>
        <w:gridCol w:w="3652"/>
        <w:gridCol w:w="5420"/>
      </w:tblGrid>
      <w:tr w:rsidR="00F74F0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  <w:rPr>
                <w:bCs/>
              </w:rPr>
            </w:pPr>
            <w:r w:rsidRPr="00F74F0F">
              <w:rPr>
                <w:bCs/>
              </w:rPr>
              <w:t xml:space="preserve">Contract </w:t>
            </w:r>
            <w:r>
              <w:rPr>
                <w:bCs/>
              </w:rPr>
              <w:t xml:space="preserve"> n</w:t>
            </w:r>
            <w:r w:rsidRPr="00F74F0F">
              <w:rPr>
                <w:bCs/>
              </w:rPr>
              <w:t>umber</w:t>
            </w:r>
          </w:p>
        </w:tc>
        <w:tc>
          <w:tcPr>
            <w:tcW w:w="5420" w:type="dxa"/>
          </w:tcPr>
          <w:p w:rsidR="00F74F0F" w:rsidRDefault="00F74F0F" w:rsidP="00F74F0F">
            <w:pPr>
              <w:spacing w:before="40" w:after="40"/>
              <w:rPr>
                <w:szCs w:val="24"/>
                <w:lang w:val="en-US"/>
              </w:rPr>
            </w:pPr>
          </w:p>
        </w:tc>
      </w:tr>
      <w:tr w:rsidR="00F74F0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</w:pPr>
            <w:r w:rsidRPr="00F74F0F">
              <w:t xml:space="preserve">Project </w:t>
            </w:r>
            <w:r>
              <w:t>w</w:t>
            </w:r>
            <w:r w:rsidRPr="00F74F0F">
              <w:t>ebsite</w:t>
            </w:r>
          </w:p>
        </w:tc>
        <w:tc>
          <w:tcPr>
            <w:tcW w:w="5420" w:type="dxa"/>
          </w:tcPr>
          <w:p w:rsidR="00F74F0F" w:rsidRDefault="00544A44" w:rsidP="00F74F0F">
            <w:pPr>
              <w:spacing w:before="40" w:after="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Safepower-project.eu</w:t>
            </w:r>
          </w:p>
        </w:tc>
      </w:tr>
      <w:tr w:rsidR="00F74F0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</w:pPr>
            <w:r w:rsidRPr="00F74F0F">
              <w:t xml:space="preserve">Contractual </w:t>
            </w:r>
            <w:r>
              <w:t>d</w:t>
            </w:r>
            <w:r w:rsidRPr="00F74F0F">
              <w:t>eadline</w:t>
            </w:r>
          </w:p>
        </w:tc>
        <w:tc>
          <w:tcPr>
            <w:tcW w:w="5420" w:type="dxa"/>
          </w:tcPr>
          <w:p w:rsidR="00F74F0F" w:rsidRDefault="00EA016F" w:rsidP="00F74F0F">
            <w:pPr>
              <w:spacing w:before="40" w:after="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M6</w:t>
            </w:r>
          </w:p>
        </w:tc>
      </w:tr>
      <w:tr w:rsidR="00F74F0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</w:pPr>
            <w:r w:rsidRPr="00F74F0F">
              <w:t>Dissemination Level</w:t>
            </w:r>
          </w:p>
        </w:tc>
        <w:tc>
          <w:tcPr>
            <w:tcW w:w="5420" w:type="dxa"/>
          </w:tcPr>
          <w:p w:rsidR="00F74F0F" w:rsidRDefault="00544A44" w:rsidP="00F74F0F">
            <w:pPr>
              <w:spacing w:before="40" w:after="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</w:t>
            </w:r>
          </w:p>
        </w:tc>
      </w:tr>
      <w:tr w:rsidR="00F74F0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</w:pPr>
            <w:r w:rsidRPr="00F74F0F">
              <w:t>Nature</w:t>
            </w:r>
          </w:p>
        </w:tc>
        <w:tc>
          <w:tcPr>
            <w:tcW w:w="5420" w:type="dxa"/>
          </w:tcPr>
          <w:p w:rsidR="00F74F0F" w:rsidRDefault="009755B0" w:rsidP="00F74F0F">
            <w:pPr>
              <w:spacing w:before="40" w:after="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</w:t>
            </w:r>
          </w:p>
        </w:tc>
      </w:tr>
      <w:tr w:rsidR="00F74F0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</w:pPr>
            <w:r w:rsidRPr="00F74F0F">
              <w:t>Author</w:t>
            </w:r>
          </w:p>
        </w:tc>
        <w:tc>
          <w:tcPr>
            <w:tcW w:w="5420" w:type="dxa"/>
          </w:tcPr>
          <w:p w:rsidR="00F74F0F" w:rsidRDefault="00EA016F" w:rsidP="00F74F0F">
            <w:pPr>
              <w:spacing w:before="40" w:after="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IKL</w:t>
            </w:r>
          </w:p>
        </w:tc>
      </w:tr>
      <w:tr w:rsidR="00F74F0F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</w:pPr>
            <w:r w:rsidRPr="00F74F0F">
              <w:t>Contributors</w:t>
            </w:r>
          </w:p>
        </w:tc>
        <w:tc>
          <w:tcPr>
            <w:tcW w:w="5420" w:type="dxa"/>
          </w:tcPr>
          <w:p w:rsidR="00F74F0F" w:rsidRPr="005B0C26" w:rsidRDefault="003B2DDC" w:rsidP="00F74F0F">
            <w:pPr>
              <w:spacing w:before="40" w:after="40"/>
              <w:rPr>
                <w:szCs w:val="24"/>
                <w:lang w:val="de-DE"/>
              </w:rPr>
            </w:pPr>
            <w:r w:rsidRPr="005B0C26">
              <w:rPr>
                <w:szCs w:val="24"/>
                <w:lang w:val="de-DE"/>
              </w:rPr>
              <w:t>FEN, IMP, KTH</w:t>
            </w:r>
            <w:r w:rsidR="00EA016F">
              <w:rPr>
                <w:szCs w:val="24"/>
                <w:lang w:val="de-DE"/>
              </w:rPr>
              <w:t>, OFF</w:t>
            </w:r>
            <w:r w:rsidR="00EA016F" w:rsidRPr="005B0C26">
              <w:rPr>
                <w:szCs w:val="24"/>
                <w:lang w:val="de-DE"/>
              </w:rPr>
              <w:t>, USI</w:t>
            </w:r>
          </w:p>
        </w:tc>
      </w:tr>
      <w:tr w:rsidR="00F74F0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</w:pPr>
            <w:r w:rsidRPr="00F74F0F">
              <w:t>Reviewer</w:t>
            </w:r>
          </w:p>
        </w:tc>
        <w:tc>
          <w:tcPr>
            <w:tcW w:w="5420" w:type="dxa"/>
          </w:tcPr>
          <w:p w:rsidR="00F74F0F" w:rsidRDefault="00F74F0F" w:rsidP="00F74F0F">
            <w:pPr>
              <w:spacing w:before="40" w:after="40"/>
              <w:rPr>
                <w:szCs w:val="24"/>
                <w:lang w:val="en-US"/>
              </w:rPr>
            </w:pPr>
          </w:p>
        </w:tc>
      </w:tr>
      <w:tr w:rsidR="00F74F0F" w:rsidRPr="00EA016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F74F0F" w:rsidRPr="00F74F0F" w:rsidRDefault="00F74F0F" w:rsidP="00F74F0F">
            <w:pPr>
              <w:spacing w:before="40" w:after="40"/>
            </w:pPr>
            <w:r w:rsidRPr="00F74F0F">
              <w:t>Keywords</w:t>
            </w:r>
          </w:p>
        </w:tc>
        <w:tc>
          <w:tcPr>
            <w:tcW w:w="5420" w:type="dxa"/>
          </w:tcPr>
          <w:p w:rsidR="005B0C26" w:rsidRDefault="00EA016F" w:rsidP="005B0C26">
            <w:pPr>
              <w:pStyle w:val="Default"/>
              <w:jc w:val="both"/>
            </w:pPr>
            <w:r>
              <w:t>Zero release</w:t>
            </w:r>
          </w:p>
          <w:p w:rsidR="00F74F0F" w:rsidRDefault="00F74F0F" w:rsidP="00F74F0F">
            <w:pPr>
              <w:spacing w:before="40" w:after="40"/>
              <w:rPr>
                <w:szCs w:val="24"/>
                <w:lang w:val="en-US"/>
              </w:rPr>
            </w:pPr>
          </w:p>
        </w:tc>
      </w:tr>
    </w:tbl>
    <w:p w:rsidR="003E0902" w:rsidRDefault="003E0902" w:rsidP="003E0902">
      <w:pPr>
        <w:pStyle w:val="SmallNotices"/>
        <w:pBdr>
          <w:left w:val="none" w:sz="0" w:space="0" w:color="auto"/>
          <w:bottom w:val="none" w:sz="0" w:space="0" w:color="auto"/>
        </w:pBdr>
      </w:pPr>
    </w:p>
    <w:p w:rsidR="003E0902" w:rsidRDefault="003E0902" w:rsidP="003E0902">
      <w:pPr>
        <w:pStyle w:val="SmallNotices"/>
        <w:pBdr>
          <w:left w:val="none" w:sz="0" w:space="0" w:color="auto"/>
          <w:bottom w:val="none" w:sz="0" w:space="0" w:color="auto"/>
        </w:pBdr>
      </w:pPr>
    </w:p>
    <w:p w:rsidR="00A9291B" w:rsidRDefault="00A9291B" w:rsidP="003E0902">
      <w:pPr>
        <w:pStyle w:val="SmallNotices"/>
        <w:pBdr>
          <w:left w:val="none" w:sz="0" w:space="0" w:color="auto"/>
          <w:bottom w:val="none" w:sz="0" w:space="0" w:color="auto"/>
        </w:pBdr>
      </w:pPr>
    </w:p>
    <w:p w:rsidR="00A9291B" w:rsidRDefault="00A9291B" w:rsidP="003E0902">
      <w:pPr>
        <w:pStyle w:val="SmallNotices"/>
        <w:pBdr>
          <w:left w:val="none" w:sz="0" w:space="0" w:color="auto"/>
          <w:bottom w:val="none" w:sz="0" w:space="0" w:color="auto"/>
        </w:pBdr>
      </w:pPr>
    </w:p>
    <w:p w:rsidR="00F74F0F" w:rsidRPr="00211AF0" w:rsidRDefault="00F74F0F" w:rsidP="00A9291B">
      <w:pPr>
        <w:pStyle w:val="SmallNotices"/>
      </w:pPr>
      <w:r w:rsidRPr="00211AF0">
        <w:t>Notices:</w:t>
      </w:r>
    </w:p>
    <w:p w:rsidR="00F66E95" w:rsidRPr="00F66E95" w:rsidRDefault="00F66E95" w:rsidP="00F66E95">
      <w:pPr>
        <w:pStyle w:val="SmallNotices"/>
      </w:pPr>
      <w:r w:rsidRPr="00F66E95">
        <w:rPr>
          <w:lang w:val="en-GB"/>
        </w:rPr>
        <w:t xml:space="preserve">This project and the research leading to these results has received funding from the European Community’s H2020 program [H2020-ICT-2015] under grant agreement </w:t>
      </w:r>
      <w:r w:rsidRPr="00F66E95">
        <w:t>687902</w:t>
      </w:r>
      <w:r w:rsidRPr="00F66E95">
        <w:rPr>
          <w:lang w:val="en-GB"/>
        </w:rPr>
        <w:t xml:space="preserve"> </w:t>
      </w:r>
    </w:p>
    <w:p w:rsidR="00F74F0F" w:rsidRPr="00211AF0" w:rsidRDefault="00F74F0F" w:rsidP="00A9291B">
      <w:pPr>
        <w:pStyle w:val="SmallNotices"/>
      </w:pPr>
    </w:p>
    <w:p w:rsidR="00A9291B" w:rsidRDefault="00A9291B" w:rsidP="00A9291B">
      <w:pPr>
        <w:pStyle w:val="SmallNotices"/>
      </w:pPr>
    </w:p>
    <w:p w:rsidR="00E165BD" w:rsidRPr="00211AF0" w:rsidRDefault="00E165BD" w:rsidP="00A9291B">
      <w:pPr>
        <w:pStyle w:val="SmallNotices"/>
      </w:pPr>
      <w:r w:rsidRPr="00211AF0">
        <w:sym w:font="Symbol" w:char="F0E3"/>
      </w:r>
      <w:r w:rsidR="00802F8D">
        <w:t xml:space="preserve"> 2016</w:t>
      </w:r>
      <w:r w:rsidRPr="00211AF0">
        <w:t xml:space="preserve"> SAFEPOWER Consortium Partners. All rights reserved.</w:t>
      </w:r>
    </w:p>
    <w:p w:rsidR="00920588" w:rsidRPr="00211AF0" w:rsidRDefault="003E0902" w:rsidP="00F55773">
      <w:pPr>
        <w:pStyle w:val="SmallNotices"/>
        <w:rPr>
          <w:b/>
          <w:color w:val="95A408"/>
          <w:sz w:val="36"/>
          <w:szCs w:val="36"/>
        </w:rPr>
      </w:pPr>
      <w:r>
        <w:br w:type="page"/>
      </w:r>
      <w:r w:rsidR="00D117FB" w:rsidRPr="00211AF0">
        <w:rPr>
          <w:b/>
          <w:color w:val="95A408"/>
          <w:sz w:val="36"/>
          <w:szCs w:val="36"/>
        </w:rPr>
        <w:lastRenderedPageBreak/>
        <w:t>Cha</w:t>
      </w:r>
      <w:r w:rsidR="00E82B20" w:rsidRPr="00211AF0">
        <w:rPr>
          <w:b/>
          <w:color w:val="95A408"/>
          <w:sz w:val="36"/>
          <w:szCs w:val="36"/>
        </w:rPr>
        <w:t>nge log</w:t>
      </w:r>
    </w:p>
    <w:tbl>
      <w:tblPr>
        <w:tblStyle w:val="Tablaconcuadrcula"/>
        <w:tblW w:w="9072" w:type="dxa"/>
        <w:tblInd w:w="108" w:type="dxa"/>
        <w:tblBorders>
          <w:top w:val="single" w:sz="24" w:space="0" w:color="95A408"/>
          <w:left w:val="single" w:sz="24" w:space="0" w:color="95A408"/>
          <w:bottom w:val="single" w:sz="24" w:space="0" w:color="95A408"/>
          <w:right w:val="single" w:sz="24" w:space="0" w:color="95A408"/>
        </w:tblBorders>
        <w:tblLook w:val="04A0"/>
      </w:tblPr>
      <w:tblGrid>
        <w:gridCol w:w="3652"/>
        <w:gridCol w:w="5420"/>
      </w:tblGrid>
      <w:tr w:rsidR="00D117FB" w:rsidRPr="003E0902" w:rsidTr="00440A1E">
        <w:tc>
          <w:tcPr>
            <w:tcW w:w="3652" w:type="dxa"/>
            <w:shd w:val="clear" w:color="auto" w:fill="95A408"/>
            <w:vAlign w:val="center"/>
          </w:tcPr>
          <w:p w:rsidR="00D117FB" w:rsidRPr="003E0902" w:rsidRDefault="00D117FB" w:rsidP="00D117FB">
            <w:pPr>
              <w:spacing w:before="40" w:after="4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3E0902">
              <w:rPr>
                <w:b/>
                <w:bCs/>
                <w:color w:val="000000" w:themeColor="text1"/>
                <w:lang w:val="en-US"/>
              </w:rPr>
              <w:t>VERSION</w:t>
            </w:r>
          </w:p>
        </w:tc>
        <w:tc>
          <w:tcPr>
            <w:tcW w:w="5420" w:type="dxa"/>
            <w:shd w:val="clear" w:color="auto" w:fill="95A408"/>
          </w:tcPr>
          <w:p w:rsidR="00D117FB" w:rsidRPr="00D117FB" w:rsidRDefault="00D117FB" w:rsidP="00D117FB">
            <w:pPr>
              <w:spacing w:before="40" w:after="40"/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 w:rsidRPr="00D117FB">
              <w:rPr>
                <w:b/>
                <w:color w:val="000000" w:themeColor="text1"/>
                <w:szCs w:val="24"/>
                <w:lang w:val="en-US"/>
              </w:rPr>
              <w:t>DES</w:t>
            </w:r>
            <w:r>
              <w:rPr>
                <w:b/>
                <w:color w:val="000000" w:themeColor="text1"/>
                <w:szCs w:val="24"/>
                <w:lang w:val="en-US"/>
              </w:rPr>
              <w:t>CRIPTION OF CHANGE</w:t>
            </w:r>
          </w:p>
        </w:tc>
      </w:tr>
      <w:tr w:rsidR="00E82B20" w:rsidRPr="00EA016F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DB42A8" w:rsidP="00133CD3">
            <w:pPr>
              <w:spacing w:before="40" w:after="4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V0.1</w:t>
            </w:r>
          </w:p>
        </w:tc>
        <w:tc>
          <w:tcPr>
            <w:tcW w:w="5420" w:type="dxa"/>
          </w:tcPr>
          <w:p w:rsidR="00E82B20" w:rsidRDefault="00D117FB" w:rsidP="00EA016F">
            <w:pPr>
              <w:spacing w:before="40" w:after="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First draft </w:t>
            </w:r>
            <w:r w:rsidR="00EA016F">
              <w:rPr>
                <w:szCs w:val="24"/>
                <w:lang w:val="en-US"/>
              </w:rPr>
              <w:t>IKL</w:t>
            </w:r>
          </w:p>
        </w:tc>
      </w:tr>
      <w:tr w:rsidR="00E82B20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DB42A8" w:rsidP="00133CD3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V0.2</w:t>
            </w:r>
          </w:p>
        </w:tc>
        <w:tc>
          <w:tcPr>
            <w:tcW w:w="5420" w:type="dxa"/>
          </w:tcPr>
          <w:p w:rsidR="00E82B20" w:rsidRDefault="00DB42A8" w:rsidP="00EA016F">
            <w:pPr>
              <w:spacing w:before="40" w:after="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Input of planned contributions by </w:t>
            </w:r>
            <w:r w:rsidR="00190722">
              <w:rPr>
                <w:szCs w:val="24"/>
                <w:lang w:val="en-US"/>
              </w:rPr>
              <w:t>FEN</w:t>
            </w:r>
            <w:r w:rsidR="00EA016F">
              <w:rPr>
                <w:szCs w:val="24"/>
                <w:lang w:val="en-US"/>
              </w:rPr>
              <w:t xml:space="preserve">, </w:t>
            </w:r>
            <w:r w:rsidR="00EA016F" w:rsidRPr="005B0C26">
              <w:rPr>
                <w:szCs w:val="24"/>
                <w:lang w:val="de-DE"/>
              </w:rPr>
              <w:t>IMP, KTH</w:t>
            </w:r>
            <w:r w:rsidR="00EA016F">
              <w:rPr>
                <w:szCs w:val="24"/>
                <w:lang w:val="de-DE"/>
              </w:rPr>
              <w:t>, OFF</w:t>
            </w:r>
            <w:r w:rsidR="00EA016F" w:rsidRPr="005B0C26">
              <w:rPr>
                <w:szCs w:val="24"/>
                <w:lang w:val="de-DE"/>
              </w:rPr>
              <w:t>, USI</w:t>
            </w:r>
          </w:p>
        </w:tc>
      </w:tr>
      <w:tr w:rsidR="00E82B20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E82B20" w:rsidP="00133CD3">
            <w:pPr>
              <w:spacing w:before="40" w:after="40"/>
              <w:rPr>
                <w:lang w:val="en-US"/>
              </w:rPr>
            </w:pPr>
          </w:p>
        </w:tc>
        <w:tc>
          <w:tcPr>
            <w:tcW w:w="5420" w:type="dxa"/>
          </w:tcPr>
          <w:p w:rsidR="00E82B20" w:rsidRDefault="00E82B20" w:rsidP="00133CD3">
            <w:pPr>
              <w:spacing w:before="40" w:after="40"/>
              <w:rPr>
                <w:szCs w:val="24"/>
                <w:lang w:val="en-US"/>
              </w:rPr>
            </w:pPr>
          </w:p>
        </w:tc>
      </w:tr>
      <w:tr w:rsidR="00E82B20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E82B20" w:rsidP="00133CD3">
            <w:pPr>
              <w:spacing w:before="40" w:after="40"/>
              <w:rPr>
                <w:lang w:val="en-US"/>
              </w:rPr>
            </w:pPr>
          </w:p>
        </w:tc>
        <w:tc>
          <w:tcPr>
            <w:tcW w:w="5420" w:type="dxa"/>
          </w:tcPr>
          <w:p w:rsidR="00E82B20" w:rsidRDefault="00E82B20" w:rsidP="00133CD3">
            <w:pPr>
              <w:spacing w:before="40" w:after="40"/>
              <w:rPr>
                <w:szCs w:val="24"/>
                <w:lang w:val="en-US"/>
              </w:rPr>
            </w:pPr>
          </w:p>
        </w:tc>
      </w:tr>
      <w:tr w:rsidR="00E82B20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E82B20" w:rsidP="00133CD3">
            <w:pPr>
              <w:spacing w:before="40" w:after="40"/>
              <w:rPr>
                <w:lang w:val="en-US"/>
              </w:rPr>
            </w:pPr>
          </w:p>
        </w:tc>
        <w:tc>
          <w:tcPr>
            <w:tcW w:w="5420" w:type="dxa"/>
          </w:tcPr>
          <w:p w:rsidR="00E82B20" w:rsidRDefault="00E82B20" w:rsidP="00133CD3">
            <w:pPr>
              <w:spacing w:before="40" w:after="40"/>
              <w:rPr>
                <w:szCs w:val="24"/>
                <w:lang w:val="en-US"/>
              </w:rPr>
            </w:pPr>
          </w:p>
        </w:tc>
      </w:tr>
      <w:tr w:rsidR="00E82B20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E82B20" w:rsidP="00133CD3">
            <w:pPr>
              <w:spacing w:before="40" w:after="40"/>
              <w:rPr>
                <w:lang w:val="en-US"/>
              </w:rPr>
            </w:pPr>
          </w:p>
        </w:tc>
        <w:tc>
          <w:tcPr>
            <w:tcW w:w="5420" w:type="dxa"/>
          </w:tcPr>
          <w:p w:rsidR="00E82B20" w:rsidRDefault="00E82B20" w:rsidP="00133CD3">
            <w:pPr>
              <w:spacing w:before="40" w:after="40"/>
              <w:rPr>
                <w:szCs w:val="24"/>
                <w:lang w:val="en-US"/>
              </w:rPr>
            </w:pPr>
          </w:p>
        </w:tc>
      </w:tr>
      <w:tr w:rsidR="00E82B20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E82B20" w:rsidP="00133CD3">
            <w:pPr>
              <w:spacing w:before="40" w:after="40"/>
              <w:rPr>
                <w:lang w:val="en-US"/>
              </w:rPr>
            </w:pPr>
          </w:p>
        </w:tc>
        <w:tc>
          <w:tcPr>
            <w:tcW w:w="5420" w:type="dxa"/>
          </w:tcPr>
          <w:p w:rsidR="00E82B20" w:rsidRDefault="00E82B20" w:rsidP="00133CD3">
            <w:pPr>
              <w:spacing w:before="40" w:after="40"/>
              <w:rPr>
                <w:szCs w:val="24"/>
                <w:lang w:val="en-US"/>
              </w:rPr>
            </w:pPr>
          </w:p>
        </w:tc>
      </w:tr>
      <w:tr w:rsidR="00E82B20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E82B20" w:rsidP="00133CD3">
            <w:pPr>
              <w:spacing w:before="40" w:after="40"/>
              <w:rPr>
                <w:lang w:val="en-US"/>
              </w:rPr>
            </w:pPr>
          </w:p>
        </w:tc>
        <w:tc>
          <w:tcPr>
            <w:tcW w:w="5420" w:type="dxa"/>
          </w:tcPr>
          <w:p w:rsidR="00E82B20" w:rsidRDefault="00E82B20" w:rsidP="00133CD3">
            <w:pPr>
              <w:spacing w:before="40" w:after="40"/>
              <w:rPr>
                <w:szCs w:val="24"/>
                <w:lang w:val="en-US"/>
              </w:rPr>
            </w:pPr>
          </w:p>
        </w:tc>
      </w:tr>
      <w:tr w:rsidR="00E82B20" w:rsidRPr="00543DFD" w:rsidTr="00440A1E">
        <w:tc>
          <w:tcPr>
            <w:tcW w:w="3652" w:type="dxa"/>
            <w:shd w:val="clear" w:color="auto" w:fill="EAF1DD" w:themeFill="accent3" w:themeFillTint="33"/>
            <w:vAlign w:val="center"/>
          </w:tcPr>
          <w:p w:rsidR="00E82B20" w:rsidRPr="003E0902" w:rsidRDefault="00E82B20" w:rsidP="00133CD3">
            <w:pPr>
              <w:spacing w:before="40" w:after="40"/>
              <w:rPr>
                <w:lang w:val="en-US"/>
              </w:rPr>
            </w:pPr>
          </w:p>
        </w:tc>
        <w:tc>
          <w:tcPr>
            <w:tcW w:w="5420" w:type="dxa"/>
          </w:tcPr>
          <w:p w:rsidR="00E82B20" w:rsidRDefault="00E82B20" w:rsidP="00133CD3">
            <w:pPr>
              <w:spacing w:before="40" w:after="40"/>
              <w:rPr>
                <w:szCs w:val="24"/>
                <w:lang w:val="en-US"/>
              </w:rPr>
            </w:pPr>
          </w:p>
        </w:tc>
      </w:tr>
    </w:tbl>
    <w:p w:rsidR="00211AF0" w:rsidRPr="00C93F9B" w:rsidRDefault="00211AF0">
      <w:pPr>
        <w:rPr>
          <w:rFonts w:cs="Arial"/>
          <w:b/>
          <w:color w:val="95A408"/>
          <w:sz w:val="36"/>
          <w:szCs w:val="36"/>
          <w:lang w:val="en-US"/>
        </w:rPr>
      </w:pPr>
      <w:bookmarkStart w:id="0" w:name="ComienzoProyecto"/>
      <w:bookmarkEnd w:id="0"/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p w:rsidR="005A2E8E" w:rsidRPr="00C93F9B" w:rsidRDefault="005A2E8E">
      <w:pPr>
        <w:rPr>
          <w:b/>
          <w:color w:val="95A408"/>
          <w:sz w:val="36"/>
          <w:szCs w:val="36"/>
          <w:lang w:val="en-US"/>
        </w:rPr>
      </w:pPr>
    </w:p>
    <w:sdt>
      <w:sdtPr>
        <w:rPr>
          <w:rFonts w:cs="Times New Roman"/>
          <w:b w:val="0"/>
          <w:color w:val="auto"/>
          <w:lang w:val="es-ES"/>
        </w:rPr>
        <w:id w:val="1809353475"/>
        <w:docPartObj>
          <w:docPartGallery w:val="Table of Contents"/>
          <w:docPartUnique/>
        </w:docPartObj>
      </w:sdtPr>
      <w:sdtEndPr>
        <w:rPr>
          <w:bCs/>
          <w:lang w:val="de-DE"/>
        </w:rPr>
      </w:sdtEndPr>
      <w:sdtContent>
        <w:bookmarkStart w:id="1" w:name="_Toc448767473" w:displacedByCustomXml="prev"/>
        <w:p w:rsidR="005A2E8E" w:rsidRDefault="00F55773" w:rsidP="00437FC5">
          <w:pPr>
            <w:pStyle w:val="Ttulo3"/>
            <w:numPr>
              <w:ilvl w:val="0"/>
              <w:numId w:val="0"/>
            </w:numPr>
            <w:jc w:val="left"/>
          </w:pPr>
          <w:r>
            <w:t>Table of Contents</w:t>
          </w:r>
          <w:bookmarkEnd w:id="1"/>
        </w:p>
        <w:p w:rsidR="00C41EF0" w:rsidRDefault="002768A7">
          <w:pPr>
            <w:pStyle w:val="TDC3"/>
            <w:rPr>
              <w:rFonts w:eastAsiaTheme="minorEastAsia" w:cstheme="minorBidi"/>
              <w:sz w:val="22"/>
              <w:szCs w:val="22"/>
            </w:rPr>
          </w:pPr>
          <w:r w:rsidRPr="002768A7">
            <w:rPr>
              <w:caps/>
            </w:rPr>
            <w:fldChar w:fldCharType="begin"/>
          </w:r>
          <w:r w:rsidR="005A2E8E">
            <w:instrText xml:space="preserve"> TOC \o "1-3" \h \z \u </w:instrText>
          </w:r>
          <w:r w:rsidRPr="002768A7">
            <w:rPr>
              <w:caps/>
            </w:rPr>
            <w:fldChar w:fldCharType="separate"/>
          </w:r>
          <w:hyperlink w:anchor="_Toc448767473" w:history="1">
            <w:r w:rsidR="00C41EF0" w:rsidRPr="000E0A4B">
              <w:rPr>
                <w:rStyle w:val="Hipervnculo"/>
              </w:rPr>
              <w:t>Table of Contents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1"/>
            <w:rPr>
              <w:rFonts w:eastAsiaTheme="minorEastAsia" w:cstheme="minorBidi"/>
              <w:b w:val="0"/>
              <w:caps w:val="0"/>
              <w:sz w:val="22"/>
              <w:szCs w:val="22"/>
            </w:rPr>
          </w:pPr>
          <w:hyperlink w:anchor="_Toc448767474" w:history="1">
            <w:r w:rsidR="00C41EF0" w:rsidRPr="000E0A4B">
              <w:rPr>
                <w:rStyle w:val="Hipervnculo"/>
              </w:rPr>
              <w:t>1.</w:t>
            </w:r>
            <w:r w:rsidR="00C41EF0">
              <w:rPr>
                <w:rFonts w:eastAsiaTheme="minorEastAsia" w:cstheme="minorBidi"/>
                <w:b w:val="0"/>
                <w:caps w:val="0"/>
                <w:sz w:val="22"/>
                <w:szCs w:val="22"/>
              </w:rPr>
              <w:tab/>
            </w:r>
            <w:r w:rsidR="00C41EF0" w:rsidRPr="000E0A4B">
              <w:rPr>
                <w:rStyle w:val="Hipervnculo"/>
              </w:rPr>
              <w:t>Executive summary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1"/>
            <w:rPr>
              <w:rFonts w:eastAsiaTheme="minorEastAsia" w:cstheme="minorBidi"/>
              <w:b w:val="0"/>
              <w:caps w:val="0"/>
              <w:sz w:val="22"/>
              <w:szCs w:val="22"/>
            </w:rPr>
          </w:pPr>
          <w:hyperlink w:anchor="_Toc448767475" w:history="1">
            <w:r w:rsidR="00C41EF0" w:rsidRPr="000E0A4B">
              <w:rPr>
                <w:rStyle w:val="Hipervnculo"/>
                <w:lang w:val="en-US"/>
              </w:rPr>
              <w:t>2.</w:t>
            </w:r>
            <w:r w:rsidR="00C41EF0">
              <w:rPr>
                <w:rFonts w:eastAsiaTheme="minorEastAsia" w:cstheme="minorBidi"/>
                <w:b w:val="0"/>
                <w:caps w:val="0"/>
                <w:sz w:val="22"/>
                <w:szCs w:val="22"/>
              </w:rPr>
              <w:tab/>
            </w:r>
            <w:r w:rsidR="00C41EF0" w:rsidRPr="000E0A4B">
              <w:rPr>
                <w:rStyle w:val="Hipervnculo"/>
                <w:lang w:val="en-US"/>
              </w:rPr>
              <w:t>DEsCription of the GLOBAL APPLication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1"/>
            <w:rPr>
              <w:rFonts w:eastAsiaTheme="minorEastAsia" w:cstheme="minorBidi"/>
              <w:b w:val="0"/>
              <w:caps w:val="0"/>
              <w:sz w:val="22"/>
              <w:szCs w:val="22"/>
            </w:rPr>
          </w:pPr>
          <w:hyperlink w:anchor="_Toc448767476" w:history="1">
            <w:r w:rsidR="00C41EF0" w:rsidRPr="000E0A4B">
              <w:rPr>
                <w:rStyle w:val="Hipervnculo"/>
                <w:lang w:val="en-US"/>
              </w:rPr>
              <w:t>3.</w:t>
            </w:r>
            <w:r w:rsidR="00C41EF0">
              <w:rPr>
                <w:rFonts w:eastAsiaTheme="minorEastAsia" w:cstheme="minorBidi"/>
                <w:b w:val="0"/>
                <w:caps w:val="0"/>
                <w:sz w:val="22"/>
                <w:szCs w:val="22"/>
              </w:rPr>
              <w:tab/>
            </w:r>
            <w:r w:rsidR="00C41EF0" w:rsidRPr="000E0A4B">
              <w:rPr>
                <w:rStyle w:val="Hipervnculo"/>
                <w:lang w:val="en-US"/>
              </w:rPr>
              <w:t>DETAILED DESCRIPTION OF THE PLATFORMs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2"/>
            <w:rPr>
              <w:rFonts w:eastAsiaTheme="minorEastAsia" w:cstheme="minorBidi"/>
              <w:caps w:val="0"/>
              <w:szCs w:val="22"/>
            </w:rPr>
          </w:pPr>
          <w:hyperlink w:anchor="_Toc448767477" w:history="1">
            <w:r w:rsidR="00C41EF0" w:rsidRPr="000E0A4B">
              <w:rPr>
                <w:rStyle w:val="Hipervnculo"/>
                <w:highlight w:val="yellow"/>
                <w:lang w:val="en-US"/>
              </w:rPr>
              <w:t>3.1.</w:t>
            </w:r>
            <w:r w:rsidR="00C41EF0">
              <w:rPr>
                <w:rFonts w:eastAsiaTheme="minorEastAsia" w:cstheme="minorBidi"/>
                <w:caps w:val="0"/>
                <w:szCs w:val="22"/>
              </w:rPr>
              <w:tab/>
            </w:r>
            <w:r w:rsidR="00C41EF0" w:rsidRPr="000E0A4B">
              <w:rPr>
                <w:rStyle w:val="Hipervnculo"/>
                <w:lang w:val="en-US"/>
              </w:rPr>
              <w:t xml:space="preserve">ZC702 Evaluation Board based platform detail  </w:t>
            </w:r>
            <w:r w:rsidR="00C41EF0" w:rsidRPr="000E0A4B">
              <w:rPr>
                <w:rStyle w:val="Hipervnculo"/>
                <w:highlight w:val="yellow"/>
                <w:lang w:val="en-US"/>
              </w:rPr>
              <w:t>(USI, FEN, KTH put more detail if required)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2"/>
            <w:rPr>
              <w:rFonts w:eastAsiaTheme="minorEastAsia" w:cstheme="minorBidi"/>
              <w:caps w:val="0"/>
              <w:szCs w:val="22"/>
            </w:rPr>
          </w:pPr>
          <w:hyperlink w:anchor="_Toc448767478" w:history="1">
            <w:r w:rsidR="00C41EF0" w:rsidRPr="000E0A4B">
              <w:rPr>
                <w:rStyle w:val="Hipervnculo"/>
                <w:lang w:val="en-US"/>
              </w:rPr>
              <w:t>3.2.</w:t>
            </w:r>
            <w:r w:rsidR="00C41EF0">
              <w:rPr>
                <w:rFonts w:eastAsiaTheme="minorEastAsia" w:cstheme="minorBidi"/>
                <w:caps w:val="0"/>
                <w:szCs w:val="22"/>
              </w:rPr>
              <w:tab/>
            </w:r>
            <w:r w:rsidR="00C41EF0" w:rsidRPr="000E0A4B">
              <w:rPr>
                <w:rStyle w:val="Hipervnculo"/>
                <w:lang w:val="en-US"/>
              </w:rPr>
              <w:t xml:space="preserve">Virtual platform detail  </w:t>
            </w:r>
            <w:r w:rsidR="00C41EF0" w:rsidRPr="000E0A4B">
              <w:rPr>
                <w:rStyle w:val="Hipervnculo"/>
                <w:highlight w:val="yellow"/>
                <w:lang w:val="en-US"/>
              </w:rPr>
              <w:t>(OFF, IMP put more detail or correct if required)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1"/>
            <w:rPr>
              <w:rFonts w:eastAsiaTheme="minorEastAsia" w:cstheme="minorBidi"/>
              <w:b w:val="0"/>
              <w:caps w:val="0"/>
              <w:sz w:val="22"/>
              <w:szCs w:val="22"/>
            </w:rPr>
          </w:pPr>
          <w:hyperlink w:anchor="_Toc448767479" w:history="1">
            <w:r w:rsidR="00C41EF0" w:rsidRPr="000E0A4B">
              <w:rPr>
                <w:rStyle w:val="Hipervnculo"/>
                <w:highlight w:val="yellow"/>
              </w:rPr>
              <w:t>4.</w:t>
            </w:r>
            <w:r w:rsidR="00C41EF0">
              <w:rPr>
                <w:rFonts w:eastAsiaTheme="minorEastAsia" w:cstheme="minorBidi"/>
                <w:b w:val="0"/>
                <w:caps w:val="0"/>
                <w:sz w:val="22"/>
                <w:szCs w:val="22"/>
              </w:rPr>
              <w:tab/>
            </w:r>
            <w:r w:rsidR="00C41EF0" w:rsidRPr="000E0A4B">
              <w:rPr>
                <w:rStyle w:val="Hipervnculo"/>
              </w:rPr>
              <w:t xml:space="preserve">DELIVERIES </w:t>
            </w:r>
            <w:r w:rsidR="00C41EF0" w:rsidRPr="000E0A4B">
              <w:rPr>
                <w:rStyle w:val="Hipervnculo"/>
                <w:highlight w:val="yellow"/>
              </w:rPr>
              <w:t>(REVIEW)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2"/>
            <w:rPr>
              <w:rFonts w:eastAsiaTheme="minorEastAsia" w:cstheme="minorBidi"/>
              <w:caps w:val="0"/>
              <w:szCs w:val="22"/>
            </w:rPr>
          </w:pPr>
          <w:hyperlink w:anchor="_Toc448767480" w:history="1">
            <w:r w:rsidR="00C41EF0" w:rsidRPr="000E0A4B">
              <w:rPr>
                <w:rStyle w:val="Hipervnculo"/>
                <w:lang w:val="en-US"/>
              </w:rPr>
              <w:t>4.1.</w:t>
            </w:r>
            <w:r w:rsidR="00C41EF0">
              <w:rPr>
                <w:rFonts w:eastAsiaTheme="minorEastAsia" w:cstheme="minorBidi"/>
                <w:caps w:val="0"/>
                <w:szCs w:val="22"/>
              </w:rPr>
              <w:tab/>
            </w:r>
            <w:r w:rsidR="00C41EF0" w:rsidRPr="000E0A4B">
              <w:rPr>
                <w:rStyle w:val="Hipervnculo"/>
                <w:lang w:val="en-US"/>
              </w:rPr>
              <w:t>Elements delivery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2"/>
            <w:rPr>
              <w:rFonts w:eastAsiaTheme="minorEastAsia" w:cstheme="minorBidi"/>
              <w:caps w:val="0"/>
              <w:szCs w:val="22"/>
            </w:rPr>
          </w:pPr>
          <w:hyperlink w:anchor="_Toc448767481" w:history="1">
            <w:r w:rsidR="00C41EF0" w:rsidRPr="000E0A4B">
              <w:rPr>
                <w:rStyle w:val="Hipervnculo"/>
                <w:lang w:val="en-US"/>
              </w:rPr>
              <w:t>4.2.</w:t>
            </w:r>
            <w:r w:rsidR="00C41EF0">
              <w:rPr>
                <w:rFonts w:eastAsiaTheme="minorEastAsia" w:cstheme="minorBidi"/>
                <w:caps w:val="0"/>
                <w:szCs w:val="22"/>
              </w:rPr>
              <w:tab/>
            </w:r>
            <w:r w:rsidR="00C41EF0" w:rsidRPr="000E0A4B">
              <w:rPr>
                <w:rStyle w:val="Hipervnculo"/>
                <w:lang w:val="en-US"/>
              </w:rPr>
              <w:t>Development environment delivery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41EF0" w:rsidRDefault="002768A7">
          <w:pPr>
            <w:pStyle w:val="TDC2"/>
            <w:rPr>
              <w:rFonts w:eastAsiaTheme="minorEastAsia" w:cstheme="minorBidi"/>
              <w:caps w:val="0"/>
              <w:szCs w:val="22"/>
            </w:rPr>
          </w:pPr>
          <w:hyperlink w:anchor="_Toc448767482" w:history="1">
            <w:r w:rsidR="00C41EF0" w:rsidRPr="000E0A4B">
              <w:rPr>
                <w:rStyle w:val="Hipervnculo"/>
                <w:lang w:val="en-US"/>
              </w:rPr>
              <w:t>4.3.</w:t>
            </w:r>
            <w:r w:rsidR="00C41EF0">
              <w:rPr>
                <w:rFonts w:eastAsiaTheme="minorEastAsia" w:cstheme="minorBidi"/>
                <w:caps w:val="0"/>
                <w:szCs w:val="22"/>
              </w:rPr>
              <w:tab/>
            </w:r>
            <w:r w:rsidR="00C41EF0" w:rsidRPr="000E0A4B">
              <w:rPr>
                <w:rStyle w:val="Hipervnculo"/>
                <w:lang w:val="en-US"/>
              </w:rPr>
              <w:t>Platform delivery</w:t>
            </w:r>
            <w:r w:rsidR="00C41EF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41EF0">
              <w:rPr>
                <w:webHidden/>
              </w:rPr>
              <w:instrText xml:space="preserve"> PAGEREF _Toc448767482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1EF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A2E8E" w:rsidRDefault="002768A7">
          <w:r>
            <w:rPr>
              <w:b/>
              <w:bCs/>
              <w:lang w:val="de-DE"/>
            </w:rPr>
            <w:fldChar w:fldCharType="end"/>
          </w:r>
        </w:p>
      </w:sdtContent>
    </w:sdt>
    <w:p w:rsidR="00A9291B" w:rsidRDefault="00A9291B">
      <w:pPr>
        <w:rPr>
          <w:rFonts w:cs="Arial"/>
          <w:b/>
          <w:color w:val="95A408"/>
          <w:sz w:val="36"/>
          <w:szCs w:val="36"/>
          <w:lang w:val="es-ES_tradnl"/>
        </w:rPr>
      </w:pPr>
      <w:r>
        <w:rPr>
          <w:b/>
          <w:color w:val="95A408"/>
          <w:sz w:val="36"/>
          <w:szCs w:val="36"/>
        </w:rPr>
        <w:br w:type="page"/>
      </w:r>
    </w:p>
    <w:p w:rsidR="00CD7F83" w:rsidRDefault="00440A1E" w:rsidP="004F6132">
      <w:pPr>
        <w:pStyle w:val="berschrift11"/>
      </w:pPr>
      <w:bookmarkStart w:id="2" w:name="_Toc448767474"/>
      <w:bookmarkStart w:id="3" w:name="_Toc437877913"/>
      <w:bookmarkStart w:id="4" w:name="_Toc442788829"/>
      <w:r w:rsidRPr="00F11D9B">
        <w:lastRenderedPageBreak/>
        <w:t>Executive summary</w:t>
      </w:r>
      <w:bookmarkEnd w:id="2"/>
      <w:r w:rsidRPr="00F11D9B">
        <w:t xml:space="preserve"> </w:t>
      </w:r>
      <w:bookmarkEnd w:id="3"/>
      <w:bookmarkEnd w:id="4"/>
    </w:p>
    <w:p w:rsidR="00EA016F" w:rsidRDefault="00EA016F" w:rsidP="00C41EF0">
      <w:pPr>
        <w:pStyle w:val="Default"/>
        <w:ind w:firstLine="567"/>
        <w:jc w:val="both"/>
        <w:rPr>
          <w:rFonts w:asciiTheme="minorHAnsi" w:hAnsiTheme="minorHAnsi"/>
        </w:rPr>
      </w:pPr>
      <w:bookmarkStart w:id="5" w:name="_Toc442788830"/>
      <w:r>
        <w:rPr>
          <w:rFonts w:asciiTheme="minorHAnsi" w:hAnsiTheme="minorHAnsi"/>
        </w:rPr>
        <w:t xml:space="preserve">The purpose of the following document is to define the Zero Release that will be shown to the end users (CAF and SAAB) in the next face to face </w:t>
      </w:r>
      <w:r w:rsidR="00543DFD">
        <w:rPr>
          <w:rFonts w:asciiTheme="minorHAnsi" w:hAnsiTheme="minorHAnsi"/>
        </w:rPr>
        <w:t xml:space="preserve">meeting </w:t>
      </w:r>
      <w:r>
        <w:rPr>
          <w:rFonts w:asciiTheme="minorHAnsi" w:hAnsiTheme="minorHAnsi"/>
        </w:rPr>
        <w:t xml:space="preserve">(M6) so </w:t>
      </w:r>
      <w:r w:rsidR="00543DFD">
        <w:rPr>
          <w:rFonts w:asciiTheme="minorHAnsi" w:hAnsiTheme="minorHAnsi"/>
        </w:rPr>
        <w:t xml:space="preserve">that </w:t>
      </w:r>
      <w:r>
        <w:rPr>
          <w:rFonts w:asciiTheme="minorHAnsi" w:hAnsiTheme="minorHAnsi"/>
        </w:rPr>
        <w:t>they have a first contact with the type of platforms they will work with since M18.</w:t>
      </w:r>
      <w:r w:rsidR="00D408B0" w:rsidRPr="00751FEA">
        <w:rPr>
          <w:rFonts w:asciiTheme="minorHAnsi" w:hAnsiTheme="minorHAnsi"/>
        </w:rPr>
        <w:t xml:space="preserve"> </w:t>
      </w:r>
    </w:p>
    <w:p w:rsidR="00751FEA" w:rsidRDefault="00EA016F" w:rsidP="00C41EF0">
      <w:pPr>
        <w:pStyle w:val="Default"/>
        <w:ind w:firstLine="567"/>
        <w:jc w:val="both"/>
      </w:pPr>
      <w:r>
        <w:rPr>
          <w:rFonts w:asciiTheme="minorHAnsi" w:hAnsiTheme="minorHAnsi"/>
        </w:rPr>
        <w:t>The following</w:t>
      </w:r>
      <w:r w:rsidR="00FB23F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requirements have been taken into account during the development of the Zero Release:</w:t>
      </w:r>
    </w:p>
    <w:p w:rsidR="00C03AEA" w:rsidRPr="00C93F9B" w:rsidRDefault="00C03AEA" w:rsidP="00C03AEA">
      <w:pPr>
        <w:pStyle w:val="Bullet1"/>
        <w:rPr>
          <w:lang w:val="en-US"/>
        </w:rPr>
      </w:pPr>
      <w:r>
        <w:rPr>
          <w:lang w:val="en-US"/>
        </w:rPr>
        <w:t xml:space="preserve">The effort to put this release should be minimized. </w:t>
      </w:r>
    </w:p>
    <w:p w:rsidR="00751FEA" w:rsidRDefault="00EA016F" w:rsidP="00751FEA">
      <w:pPr>
        <w:pStyle w:val="Bullet1"/>
        <w:rPr>
          <w:lang w:val="en-US"/>
        </w:rPr>
      </w:pPr>
      <w:r>
        <w:rPr>
          <w:lang w:val="en-US"/>
        </w:rPr>
        <w:t>Low Powe</w:t>
      </w:r>
      <w:r w:rsidR="00C03AEA">
        <w:rPr>
          <w:lang w:val="en-US"/>
        </w:rPr>
        <w:t>r features will not be included in the release.</w:t>
      </w:r>
    </w:p>
    <w:p w:rsidR="00EA016F" w:rsidRDefault="00C03AEA" w:rsidP="00751FEA">
      <w:pPr>
        <w:pStyle w:val="Bullet1"/>
        <w:rPr>
          <w:lang w:val="en-US"/>
        </w:rPr>
      </w:pPr>
      <w:r>
        <w:rPr>
          <w:lang w:val="en-US"/>
        </w:rPr>
        <w:t>Work on the interaction between partners so that interfaces are clear for next releases.</w:t>
      </w:r>
    </w:p>
    <w:p w:rsidR="00C03AEA" w:rsidRDefault="00C03AEA" w:rsidP="00751FEA">
      <w:pPr>
        <w:pStyle w:val="Bullet1"/>
        <w:rPr>
          <w:lang w:val="en-US"/>
        </w:rPr>
      </w:pPr>
      <w:r>
        <w:rPr>
          <w:lang w:val="en-US"/>
        </w:rPr>
        <w:t xml:space="preserve">It should provide final platforms so that end users can use them and provide a feedback. </w:t>
      </w:r>
    </w:p>
    <w:p w:rsidR="00751FEA" w:rsidRPr="00751FEA" w:rsidRDefault="00751FEA" w:rsidP="00D408B0">
      <w:pPr>
        <w:pStyle w:val="Default"/>
        <w:jc w:val="both"/>
        <w:rPr>
          <w:rFonts w:asciiTheme="minorHAnsi" w:hAnsiTheme="minorHAnsi"/>
        </w:rPr>
      </w:pPr>
    </w:p>
    <w:p w:rsidR="00512308" w:rsidRDefault="00512308">
      <w:pPr>
        <w:ind w:left="340" w:hanging="340"/>
        <w:rPr>
          <w:rFonts w:cs="Arial"/>
          <w:b/>
          <w:caps/>
          <w:color w:val="95A408"/>
          <w:sz w:val="36"/>
          <w:lang w:val="en-US"/>
        </w:rPr>
      </w:pPr>
      <w:bookmarkStart w:id="6" w:name="_Toc448767475"/>
      <w:bookmarkEnd w:id="5"/>
      <w:r>
        <w:rPr>
          <w:lang w:val="en-US"/>
        </w:rPr>
        <w:br w:type="page"/>
      </w:r>
    </w:p>
    <w:p w:rsidR="000C04B4" w:rsidRPr="00C93F9B" w:rsidRDefault="00EA016F" w:rsidP="00EA016F">
      <w:pPr>
        <w:pStyle w:val="berschrift11"/>
        <w:pBdr>
          <w:bottom w:val="thinThickSmallGap" w:sz="24" w:space="0" w:color="95A408"/>
        </w:pBdr>
        <w:rPr>
          <w:lang w:val="en-US"/>
        </w:rPr>
      </w:pPr>
      <w:r>
        <w:rPr>
          <w:lang w:val="en-US"/>
        </w:rPr>
        <w:lastRenderedPageBreak/>
        <w:t xml:space="preserve">DEsCription of the </w:t>
      </w:r>
      <w:r w:rsidR="00C03AEA">
        <w:rPr>
          <w:lang w:val="en-US"/>
        </w:rPr>
        <w:t xml:space="preserve">GLOBAL </w:t>
      </w:r>
      <w:r>
        <w:rPr>
          <w:lang w:val="en-US"/>
        </w:rPr>
        <w:t>APPLication</w:t>
      </w:r>
      <w:bookmarkEnd w:id="6"/>
    </w:p>
    <w:p w:rsidR="006C0FF8" w:rsidRDefault="00DE18D6" w:rsidP="00BA17A6">
      <w:pPr>
        <w:pStyle w:val="Textkrper1"/>
        <w:ind w:firstLine="567"/>
        <w:rPr>
          <w:lang w:val="en-US"/>
        </w:rPr>
      </w:pPr>
      <w:r>
        <w:rPr>
          <w:lang w:val="en-US"/>
        </w:rPr>
        <w:t xml:space="preserve">In this section </w:t>
      </w:r>
      <w:r w:rsidR="00BA17A6">
        <w:rPr>
          <w:lang w:val="en-US"/>
        </w:rPr>
        <w:t>the</w:t>
      </w:r>
      <w:r>
        <w:rPr>
          <w:lang w:val="en-US"/>
        </w:rPr>
        <w:t xml:space="preserve"> </w:t>
      </w:r>
      <w:r w:rsidR="00BA17A6">
        <w:rPr>
          <w:lang w:val="en-US"/>
        </w:rPr>
        <w:t>basis</w:t>
      </w:r>
      <w:r w:rsidR="00EA016F">
        <w:rPr>
          <w:lang w:val="en-US"/>
        </w:rPr>
        <w:t xml:space="preserve"> of</w:t>
      </w:r>
      <w:r w:rsidR="00BA17A6">
        <w:rPr>
          <w:lang w:val="en-US"/>
        </w:rPr>
        <w:t xml:space="preserve"> the global application and the</w:t>
      </w:r>
      <w:r w:rsidR="0034392B">
        <w:rPr>
          <w:lang w:val="en-US"/>
        </w:rPr>
        <w:t xml:space="preserve"> high level</w:t>
      </w:r>
      <w:r w:rsidR="00BA17A6">
        <w:rPr>
          <w:lang w:val="en-US"/>
        </w:rPr>
        <w:t xml:space="preserve"> architecture used in the ZYNQ will be explained</w:t>
      </w:r>
      <w:r w:rsidR="005E49D7">
        <w:rPr>
          <w:lang w:val="en-US"/>
        </w:rPr>
        <w:t>.</w:t>
      </w:r>
    </w:p>
    <w:p w:rsidR="006C0FF8" w:rsidRDefault="000C37A4" w:rsidP="006C0FF8">
      <w:pPr>
        <w:pStyle w:val="Textkrper1"/>
        <w:jc w:val="center"/>
      </w:pPr>
      <w:r>
        <w:object w:dxaOrig="7804" w:dyaOrig="5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2pt" o:ole="">
            <v:imagedata r:id="rId12" o:title=""/>
          </v:shape>
          <o:OLEObject Type="Embed" ProgID="Visio.Drawing.11" ShapeID="_x0000_i1025" DrawAspect="Content" ObjectID="_1522761350" r:id="rId13"/>
        </w:object>
      </w:r>
    </w:p>
    <w:p w:rsidR="0034392B" w:rsidRPr="0034392B" w:rsidRDefault="002768A7" w:rsidP="006C0FF8">
      <w:pPr>
        <w:pStyle w:val="Textkrper1"/>
        <w:jc w:val="center"/>
        <w:rPr>
          <w:i/>
          <w:lang w:val="en-US"/>
        </w:rPr>
      </w:pPr>
      <w:r w:rsidRPr="002768A7">
        <w:rPr>
          <w:i/>
          <w:lang w:val="en-US"/>
        </w:rPr>
        <w:t>Figure-1: Zero release high level architecture</w:t>
      </w:r>
    </w:p>
    <w:p w:rsidR="00C03AEA" w:rsidRDefault="00C03AEA" w:rsidP="00BA17A6">
      <w:pPr>
        <w:pStyle w:val="Textkrper1"/>
        <w:ind w:firstLine="567"/>
        <w:rPr>
          <w:lang w:val="en-US"/>
        </w:rPr>
      </w:pPr>
      <w:r>
        <w:rPr>
          <w:lang w:val="en-US"/>
        </w:rPr>
        <w:t>As it is show</w:t>
      </w:r>
      <w:r w:rsidR="0034392B">
        <w:rPr>
          <w:lang w:val="en-US"/>
        </w:rPr>
        <w:t>n</w:t>
      </w:r>
      <w:r>
        <w:rPr>
          <w:lang w:val="en-US"/>
        </w:rPr>
        <w:t xml:space="preserve"> in the picture, we will have </w:t>
      </w:r>
      <w:r w:rsidRPr="00BA17A6">
        <w:rPr>
          <w:b/>
          <w:lang w:val="en-US"/>
        </w:rPr>
        <w:t>two soft-cores</w:t>
      </w:r>
      <w:r>
        <w:rPr>
          <w:lang w:val="en-US"/>
        </w:rPr>
        <w:t xml:space="preserve"> (</w:t>
      </w:r>
      <w:r w:rsidR="00543DFD">
        <w:rPr>
          <w:lang w:val="en-US"/>
        </w:rPr>
        <w:t>M</w:t>
      </w:r>
      <w:r>
        <w:rPr>
          <w:lang w:val="en-US"/>
        </w:rPr>
        <w:t xml:space="preserve">icroblaze instantiations) </w:t>
      </w:r>
      <w:r w:rsidR="0034392B">
        <w:rPr>
          <w:lang w:val="en-US"/>
        </w:rPr>
        <w:t xml:space="preserve"> and the two ARM hard-cores.  Two</w:t>
      </w:r>
      <w:r w:rsidR="00B732F1">
        <w:rPr>
          <w:lang w:val="en-US"/>
        </w:rPr>
        <w:t xml:space="preserve"> bare metal</w:t>
      </w:r>
      <w:r w:rsidR="0034392B">
        <w:rPr>
          <w:lang w:val="en-US"/>
        </w:rPr>
        <w:t xml:space="preserve"> partitions will be hosted within these two ARM cores. A synthetic</w:t>
      </w:r>
      <w:r w:rsidR="00B732F1">
        <w:rPr>
          <w:lang w:val="en-US"/>
        </w:rPr>
        <w:t xml:space="preserve"> application</w:t>
      </w:r>
      <w:r w:rsidR="00543DFD">
        <w:rPr>
          <w:lang w:val="en-US"/>
        </w:rPr>
        <w:t xml:space="preserve"> on the Microblazes</w:t>
      </w:r>
      <w:r w:rsidR="00B732F1">
        <w:rPr>
          <w:lang w:val="en-US"/>
        </w:rPr>
        <w:t xml:space="preserve"> </w:t>
      </w:r>
      <w:r w:rsidR="0034392B">
        <w:rPr>
          <w:lang w:val="en-US"/>
        </w:rPr>
        <w:t xml:space="preserve">will </w:t>
      </w:r>
      <w:r w:rsidR="00543DFD">
        <w:rPr>
          <w:lang w:val="en-US"/>
        </w:rPr>
        <w:t>send</w:t>
      </w:r>
      <w:r w:rsidR="0034392B">
        <w:rPr>
          <w:lang w:val="en-US"/>
        </w:rPr>
        <w:t xml:space="preserve"> a message periodically (e.g., 4 seconds) </w:t>
      </w:r>
      <w:r w:rsidR="00543DFD">
        <w:rPr>
          <w:lang w:val="en-US"/>
        </w:rPr>
        <w:t>to the ARM</w:t>
      </w:r>
      <w:r>
        <w:rPr>
          <w:lang w:val="en-US"/>
        </w:rPr>
        <w:t>.</w:t>
      </w:r>
      <w:r>
        <w:rPr>
          <w:lang w:val="en-US"/>
        </w:rPr>
        <w:t xml:space="preserve"> The </w:t>
      </w:r>
      <w:r w:rsidR="0034392B">
        <w:rPr>
          <w:lang w:val="en-US"/>
        </w:rPr>
        <w:t xml:space="preserve">specific message </w:t>
      </w:r>
      <w:r>
        <w:rPr>
          <w:lang w:val="en-US"/>
        </w:rPr>
        <w:t>that they will share will be:</w:t>
      </w:r>
    </w:p>
    <w:p w:rsidR="00C03AEA" w:rsidRDefault="00BA17A6" w:rsidP="00C03AEA">
      <w:pPr>
        <w:pStyle w:val="Textkrper1"/>
        <w:numPr>
          <w:ilvl w:val="0"/>
          <w:numId w:val="21"/>
        </w:numPr>
        <w:rPr>
          <w:lang w:val="en-US"/>
        </w:rPr>
      </w:pPr>
      <w:r>
        <w:rPr>
          <w:lang w:val="en-US"/>
        </w:rPr>
        <w:t>Identification of the soft-core: byte that will identify the origin of the information.</w:t>
      </w:r>
    </w:p>
    <w:p w:rsidR="00BA17A6" w:rsidRDefault="00BA17A6" w:rsidP="00BA17A6">
      <w:pPr>
        <w:pStyle w:val="Textkrper1"/>
        <w:numPr>
          <w:ilvl w:val="0"/>
          <w:numId w:val="21"/>
        </w:numPr>
        <w:rPr>
          <w:lang w:val="en-US"/>
        </w:rPr>
      </w:pPr>
      <w:r>
        <w:rPr>
          <w:lang w:val="en-US"/>
        </w:rPr>
        <w:t>Token: A byte that will be incremented in one every time</w:t>
      </w:r>
      <w:r w:rsidR="00FD1C6E">
        <w:rPr>
          <w:lang w:val="en-US"/>
        </w:rPr>
        <w:t xml:space="preserve"> the new information is shared.</w:t>
      </w:r>
    </w:p>
    <w:p w:rsidR="00BA17A6" w:rsidRDefault="00BA17A6" w:rsidP="00BA17A6">
      <w:pPr>
        <w:pStyle w:val="Textkrper1"/>
        <w:ind w:firstLine="567"/>
        <w:rPr>
          <w:lang w:val="en-US"/>
        </w:rPr>
      </w:pPr>
      <w:r>
        <w:rPr>
          <w:lang w:val="en-US"/>
        </w:rPr>
        <w:t xml:space="preserve">The </w:t>
      </w:r>
      <w:r w:rsidRPr="00BA17A6">
        <w:rPr>
          <w:b/>
          <w:lang w:val="en-US"/>
        </w:rPr>
        <w:t>P</w:t>
      </w:r>
      <w:r w:rsidR="0034392B">
        <w:rPr>
          <w:b/>
          <w:lang w:val="en-US"/>
        </w:rPr>
        <w:t>S</w:t>
      </w:r>
      <w:r>
        <w:rPr>
          <w:b/>
          <w:lang w:val="en-US"/>
        </w:rPr>
        <w:t xml:space="preserve"> (ARM)</w:t>
      </w:r>
      <w:r>
        <w:rPr>
          <w:lang w:val="en-US"/>
        </w:rPr>
        <w:t xml:space="preserve"> part will use both COREs</w:t>
      </w:r>
      <w:r w:rsidR="0034392B">
        <w:rPr>
          <w:lang w:val="en-US"/>
        </w:rPr>
        <w:t xml:space="preserve"> hosting two XtratuM partitions</w:t>
      </w:r>
      <w:r>
        <w:rPr>
          <w:lang w:val="en-US"/>
        </w:rPr>
        <w:t xml:space="preserve"> and on the top of each an application will be launched:</w:t>
      </w:r>
    </w:p>
    <w:p w:rsidR="00BA17A6" w:rsidRDefault="00BA17A6" w:rsidP="00BA17A6">
      <w:pPr>
        <w:pStyle w:val="Textkrper1"/>
        <w:numPr>
          <w:ilvl w:val="0"/>
          <w:numId w:val="21"/>
        </w:numPr>
        <w:rPr>
          <w:lang w:val="en-US"/>
        </w:rPr>
      </w:pPr>
      <w:r>
        <w:rPr>
          <w:lang w:val="en-US"/>
        </w:rPr>
        <w:t>Debug Application: This application will shown in the UART the information shared by both soft-cores.</w:t>
      </w:r>
    </w:p>
    <w:p w:rsidR="00BA17A6" w:rsidRDefault="00BA17A6" w:rsidP="00BA17A6">
      <w:pPr>
        <w:pStyle w:val="Textkrper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I/O Application: This application </w:t>
      </w:r>
      <w:r w:rsidR="00E51E8C">
        <w:rPr>
          <w:lang w:val="en-US"/>
        </w:rPr>
        <w:t xml:space="preserve">will update </w:t>
      </w:r>
      <w:r w:rsidR="00A2454A">
        <w:rPr>
          <w:lang w:val="en-US"/>
        </w:rPr>
        <w:t xml:space="preserve">LEDs </w:t>
      </w:r>
    </w:p>
    <w:p w:rsidR="00A2454A" w:rsidRDefault="00A2454A" w:rsidP="00A2454A">
      <w:pPr>
        <w:pStyle w:val="Textkrper1"/>
        <w:numPr>
          <w:ilvl w:val="1"/>
          <w:numId w:val="21"/>
        </w:numPr>
        <w:rPr>
          <w:lang w:val="en-US"/>
        </w:rPr>
      </w:pPr>
      <w:r>
        <w:rPr>
          <w:lang w:val="en-US"/>
        </w:rPr>
        <w:t>OuputA: It will be only activated when the input is switched on.</w:t>
      </w:r>
    </w:p>
    <w:p w:rsidR="00A2454A" w:rsidRDefault="00A2454A" w:rsidP="00A2454A">
      <w:pPr>
        <w:pStyle w:val="Textkrper1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>OutputB</w:t>
      </w:r>
      <w:r w:rsidR="00FD1C6E">
        <w:rPr>
          <w:lang w:val="en-US"/>
        </w:rPr>
        <w:t xml:space="preserve">: It will be updated when the token received from the first </w:t>
      </w:r>
      <w:r w:rsidR="0034392B">
        <w:rPr>
          <w:lang w:val="en-US"/>
        </w:rPr>
        <w:t>M</w:t>
      </w:r>
      <w:r w:rsidR="00FD1C6E">
        <w:rPr>
          <w:lang w:val="en-US"/>
        </w:rPr>
        <w:t xml:space="preserve">icroblaze change. Actually it will be updated to the opposite value it was before the information/token was changed. </w:t>
      </w:r>
    </w:p>
    <w:p w:rsidR="00FD1C6E" w:rsidRPr="00BA17A6" w:rsidRDefault="00FD1C6E" w:rsidP="00A2454A">
      <w:pPr>
        <w:pStyle w:val="Textkrper1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OutputC: It will be updated when the token received from the second </w:t>
      </w:r>
      <w:r w:rsidR="0034392B">
        <w:rPr>
          <w:lang w:val="en-US"/>
        </w:rPr>
        <w:t>M</w:t>
      </w:r>
      <w:r>
        <w:rPr>
          <w:lang w:val="en-US"/>
        </w:rPr>
        <w:t>icroblaze change. Actually it will be updated to the opposite value it was before the information/token was changed.</w:t>
      </w:r>
    </w:p>
    <w:p w:rsidR="00F906E4" w:rsidRPr="007F4BFF" w:rsidRDefault="00F906E4" w:rsidP="00F45C12">
      <w:pPr>
        <w:pStyle w:val="berschrift21"/>
        <w:numPr>
          <w:ilvl w:val="0"/>
          <w:numId w:val="0"/>
        </w:numPr>
        <w:rPr>
          <w:b w:val="0"/>
          <w:color w:val="000000"/>
          <w:sz w:val="24"/>
          <w:szCs w:val="24"/>
          <w:lang w:val="en-GB"/>
        </w:rPr>
      </w:pPr>
      <w:bookmarkStart w:id="7" w:name="_Toc442788836"/>
    </w:p>
    <w:p w:rsidR="00512308" w:rsidRDefault="00512308">
      <w:pPr>
        <w:ind w:left="340" w:hanging="340"/>
        <w:rPr>
          <w:rFonts w:cs="Arial"/>
          <w:b/>
          <w:caps/>
          <w:color w:val="95A408"/>
          <w:sz w:val="36"/>
          <w:lang w:val="en-US"/>
        </w:rPr>
      </w:pPr>
      <w:bookmarkStart w:id="8" w:name="_Toc448767476"/>
      <w:bookmarkEnd w:id="7"/>
      <w:r>
        <w:rPr>
          <w:lang w:val="en-US"/>
        </w:rPr>
        <w:br w:type="page"/>
      </w:r>
    </w:p>
    <w:p w:rsidR="00AC52D7" w:rsidRPr="00C93F9B" w:rsidRDefault="00FD1C6E" w:rsidP="004F6132">
      <w:pPr>
        <w:pStyle w:val="berschrift11"/>
        <w:rPr>
          <w:lang w:val="en-US"/>
        </w:rPr>
      </w:pPr>
      <w:r>
        <w:rPr>
          <w:lang w:val="en-US"/>
        </w:rPr>
        <w:lastRenderedPageBreak/>
        <w:t>DETAILED DESCRIPTION OF THE PLATFORMs</w:t>
      </w:r>
      <w:bookmarkEnd w:id="8"/>
    </w:p>
    <w:p w:rsidR="00AC52D7" w:rsidRPr="00F11D9B" w:rsidRDefault="00FD1C6E" w:rsidP="00C41EF0">
      <w:pPr>
        <w:pStyle w:val="Textkrper1"/>
        <w:ind w:firstLine="567"/>
        <w:rPr>
          <w:lang w:val="en-US"/>
        </w:rPr>
      </w:pPr>
      <w:r>
        <w:rPr>
          <w:lang w:val="en-US"/>
        </w:rPr>
        <w:t>In the project three differen</w:t>
      </w:r>
      <w:r w:rsidR="006C0FF8">
        <w:rPr>
          <w:lang w:val="en-US"/>
        </w:rPr>
        <w:t>t platforms have to be defined: evaluation board based platform, PCB and virtual platform</w:t>
      </w:r>
      <w:r w:rsidR="006922D8">
        <w:rPr>
          <w:lang w:val="en-US"/>
        </w:rPr>
        <w:t>.</w:t>
      </w:r>
      <w:r w:rsidR="006C0FF8">
        <w:rPr>
          <w:lang w:val="en-US"/>
        </w:rPr>
        <w:t xml:space="preserve"> For Zero Release PCB won't be provided. In this section detail about how to implement the remaining platforms will be explained.</w:t>
      </w:r>
    </w:p>
    <w:p w:rsidR="00A52E90" w:rsidRDefault="00DD23C1" w:rsidP="00A52E90">
      <w:pPr>
        <w:pStyle w:val="berschrift21"/>
        <w:rPr>
          <w:highlight w:val="yellow"/>
          <w:lang w:val="en-US"/>
        </w:rPr>
      </w:pPr>
      <w:bookmarkStart w:id="9" w:name="_Toc448767477"/>
      <w:r>
        <w:rPr>
          <w:lang w:val="en-US"/>
        </w:rPr>
        <w:t>ZC702</w:t>
      </w:r>
      <w:r w:rsidR="0034392B">
        <w:rPr>
          <w:lang w:val="en-US"/>
        </w:rPr>
        <w:t>/ZC706</w:t>
      </w:r>
      <w:r>
        <w:rPr>
          <w:lang w:val="en-US"/>
        </w:rPr>
        <w:t xml:space="preserve"> </w:t>
      </w:r>
      <w:r w:rsidR="006C0FF8">
        <w:rPr>
          <w:lang w:val="en-US"/>
        </w:rPr>
        <w:t xml:space="preserve">Evaluation Board based platform detail </w:t>
      </w:r>
      <w:r w:rsidR="000C37A4">
        <w:rPr>
          <w:lang w:val="en-US"/>
        </w:rPr>
        <w:t xml:space="preserve"> </w:t>
      </w:r>
      <w:r w:rsidR="000C37A4" w:rsidRPr="000C37A4">
        <w:rPr>
          <w:highlight w:val="yellow"/>
          <w:lang w:val="en-US"/>
        </w:rPr>
        <w:t>(USI, FEN, KTH put more detail if required)</w:t>
      </w:r>
      <w:bookmarkEnd w:id="9"/>
    </w:p>
    <w:p w:rsidR="00CF2042" w:rsidRPr="00EA0512" w:rsidRDefault="00CF2042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>The evaluation board based platform will include the following elements:</w:t>
      </w:r>
    </w:p>
    <w:p w:rsidR="00A52E90" w:rsidRPr="00EA0512" w:rsidRDefault="00CF2042" w:rsidP="00C41EF0">
      <w:pPr>
        <w:pStyle w:val="Textkrper1"/>
        <w:numPr>
          <w:ilvl w:val="0"/>
          <w:numId w:val="26"/>
        </w:numPr>
        <w:rPr>
          <w:lang w:val="en-US"/>
        </w:rPr>
      </w:pPr>
      <w:r w:rsidRPr="00EA0512">
        <w:rPr>
          <w:lang w:val="en-US"/>
        </w:rPr>
        <w:t>The code to run in the PS part running over Xtratum. That is to say, the code required to put working both partitions (one over each core) using the input/outputs and the uart.</w:t>
      </w:r>
      <w:r w:rsidR="00543DFD">
        <w:rPr>
          <w:lang w:val="en-US"/>
        </w:rPr>
        <w:t xml:space="preserve"> This will be common for both platforms (EPK and ZC70X)</w:t>
      </w:r>
      <w:r w:rsidR="00ED16AD">
        <w:rPr>
          <w:lang w:val="en-US"/>
        </w:rPr>
        <w:t>.</w:t>
      </w:r>
    </w:p>
    <w:p w:rsidR="00CF2042" w:rsidRPr="00EA0512" w:rsidRDefault="00CF2042" w:rsidP="00C41EF0">
      <w:pPr>
        <w:pStyle w:val="Textkrper1"/>
        <w:numPr>
          <w:ilvl w:val="0"/>
          <w:numId w:val="26"/>
        </w:numPr>
        <w:rPr>
          <w:lang w:val="en-US"/>
        </w:rPr>
      </w:pPr>
      <w:r w:rsidRPr="00EA0512">
        <w:rPr>
          <w:lang w:val="en-US"/>
        </w:rPr>
        <w:t>The bitstream that will integrate:</w:t>
      </w:r>
    </w:p>
    <w:p w:rsidR="00CF2042" w:rsidRPr="00C41EF0" w:rsidRDefault="00DD23C1" w:rsidP="00C41EF0">
      <w:pPr>
        <w:pStyle w:val="Textkrper1"/>
        <w:numPr>
          <w:ilvl w:val="1"/>
          <w:numId w:val="26"/>
        </w:numPr>
        <w:rPr>
          <w:lang w:val="en-US"/>
        </w:rPr>
      </w:pPr>
      <w:r w:rsidRPr="00C41EF0">
        <w:rPr>
          <w:lang w:val="en-US"/>
        </w:rPr>
        <w:t>Nostrum: NoC Interface for</w:t>
      </w:r>
      <w:r w:rsidR="00CF2042" w:rsidRPr="00C41EF0">
        <w:rPr>
          <w:lang w:val="en-US"/>
        </w:rPr>
        <w:t xml:space="preserve"> each </w:t>
      </w:r>
      <w:del w:id="10" w:author="mazkarateaskasua" w:date="2016-04-20T09:02:00Z">
        <w:r w:rsidR="00CF2042" w:rsidRPr="00C41EF0" w:rsidDel="0034392B">
          <w:rPr>
            <w:lang w:val="en-US"/>
          </w:rPr>
          <w:delText>m</w:delText>
        </w:r>
      </w:del>
      <w:r w:rsidR="00512308">
        <w:rPr>
          <w:lang w:val="en-US"/>
        </w:rPr>
        <w:t>M</w:t>
      </w:r>
      <w:r w:rsidR="00512308" w:rsidRPr="00C41EF0">
        <w:rPr>
          <w:lang w:val="en-US"/>
        </w:rPr>
        <w:t>icro blaze</w:t>
      </w:r>
      <w:r w:rsidR="00CF2042" w:rsidRPr="00C41EF0">
        <w:rPr>
          <w:lang w:val="en-US"/>
        </w:rPr>
        <w:t xml:space="preserve"> and each core of the ARM and the network interconnection</w:t>
      </w:r>
      <w:r w:rsidRPr="00C41EF0">
        <w:rPr>
          <w:lang w:val="en-US"/>
        </w:rPr>
        <w:t>.</w:t>
      </w:r>
    </w:p>
    <w:p w:rsidR="00DD23C1" w:rsidRPr="00DD23C1" w:rsidRDefault="00DD23C1" w:rsidP="00C41EF0">
      <w:pPr>
        <w:pStyle w:val="Textkrper1"/>
        <w:numPr>
          <w:ilvl w:val="1"/>
          <w:numId w:val="26"/>
        </w:numPr>
      </w:pPr>
      <w:r w:rsidRPr="00DD23C1">
        <w:t>Two Microblazes.</w:t>
      </w:r>
    </w:p>
    <w:p w:rsidR="00CF2042" w:rsidRPr="00EA0512" w:rsidRDefault="00CF2042" w:rsidP="00C41EF0">
      <w:pPr>
        <w:pStyle w:val="Textkrper1"/>
        <w:numPr>
          <w:ilvl w:val="0"/>
          <w:numId w:val="26"/>
        </w:numPr>
        <w:rPr>
          <w:lang w:val="en-US"/>
        </w:rPr>
      </w:pPr>
      <w:r w:rsidRPr="00EA0512">
        <w:rPr>
          <w:lang w:val="en-US"/>
        </w:rPr>
        <w:t>The boot to</w:t>
      </w:r>
      <w:r w:rsidR="00DD23C1" w:rsidRPr="00EA0512">
        <w:rPr>
          <w:lang w:val="en-US"/>
        </w:rPr>
        <w:t xml:space="preserve"> launch all the required elements in the ZYNQ platform.</w:t>
      </w:r>
    </w:p>
    <w:p w:rsidR="00CF2042" w:rsidRPr="00EA0512" w:rsidRDefault="00CF2042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 xml:space="preserve"> Everything will be integrated into a SD image that could be </w:t>
      </w:r>
      <w:r w:rsidR="00DD23C1" w:rsidRPr="00EA0512">
        <w:rPr>
          <w:lang w:val="en-US"/>
        </w:rPr>
        <w:t>loaded into a SD card and put easily running into a ZC702</w:t>
      </w:r>
      <w:r w:rsidR="00512308">
        <w:rPr>
          <w:lang w:val="en-US"/>
        </w:rPr>
        <w:t>/ZC706</w:t>
      </w:r>
      <w:r w:rsidR="00DD23C1" w:rsidRPr="00EA0512">
        <w:rPr>
          <w:lang w:val="en-US"/>
        </w:rPr>
        <w:t xml:space="preserve"> board.</w:t>
      </w:r>
      <w:r w:rsidR="00512308">
        <w:rPr>
          <w:lang w:val="en-US"/>
        </w:rPr>
        <w:t xml:space="preserve"> Take into account that ZC706 and ZC702 ARM applications will be slightly different because the inputs/outputs (button and led) are mapped differently.</w:t>
      </w:r>
    </w:p>
    <w:p w:rsidR="00AF2D2D" w:rsidRDefault="000C37A4" w:rsidP="001B20AA">
      <w:pPr>
        <w:pStyle w:val="berschrift21"/>
        <w:rPr>
          <w:lang w:val="en-US"/>
        </w:rPr>
      </w:pPr>
      <w:bookmarkStart w:id="11" w:name="_Toc448767478"/>
      <w:r w:rsidRPr="000C37A4">
        <w:rPr>
          <w:lang w:val="en-US"/>
        </w:rPr>
        <w:t xml:space="preserve">Virtual platform detail </w:t>
      </w:r>
      <w:r>
        <w:rPr>
          <w:lang w:val="en-US"/>
        </w:rPr>
        <w:t xml:space="preserve"> </w:t>
      </w:r>
      <w:r w:rsidRPr="000C37A4">
        <w:rPr>
          <w:highlight w:val="yellow"/>
          <w:lang w:val="en-US"/>
        </w:rPr>
        <w:t>(</w:t>
      </w:r>
      <w:r>
        <w:rPr>
          <w:highlight w:val="yellow"/>
          <w:lang w:val="en-US"/>
        </w:rPr>
        <w:t>OFF</w:t>
      </w:r>
      <w:r w:rsidRPr="000C37A4">
        <w:rPr>
          <w:highlight w:val="yellow"/>
          <w:lang w:val="en-US"/>
        </w:rPr>
        <w:t xml:space="preserve">, </w:t>
      </w:r>
      <w:r>
        <w:rPr>
          <w:highlight w:val="yellow"/>
          <w:lang w:val="en-US"/>
        </w:rPr>
        <w:t>IMP</w:t>
      </w:r>
      <w:r w:rsidRPr="000C37A4">
        <w:rPr>
          <w:highlight w:val="yellow"/>
          <w:lang w:val="en-US"/>
        </w:rPr>
        <w:t xml:space="preserve"> put more detail</w:t>
      </w:r>
      <w:r w:rsidR="00B732F1">
        <w:rPr>
          <w:highlight w:val="yellow"/>
          <w:lang w:val="en-US"/>
        </w:rPr>
        <w:t xml:space="preserve"> or correct</w:t>
      </w:r>
      <w:r w:rsidRPr="000C37A4">
        <w:rPr>
          <w:highlight w:val="yellow"/>
          <w:lang w:val="en-US"/>
        </w:rPr>
        <w:t xml:space="preserve"> if required)</w:t>
      </w:r>
      <w:bookmarkEnd w:id="11"/>
    </w:p>
    <w:p w:rsidR="00A52E90" w:rsidRPr="00EA0512" w:rsidRDefault="00A52E90" w:rsidP="00512308">
      <w:pPr>
        <w:pStyle w:val="Textkrper1"/>
        <w:ind w:firstLine="709"/>
        <w:rPr>
          <w:lang w:val="en-US"/>
        </w:rPr>
      </w:pPr>
      <w:r w:rsidRPr="00EA0512">
        <w:rPr>
          <w:lang w:val="en-US"/>
        </w:rPr>
        <w:t xml:space="preserve">The virtual platform will include the following elements that will </w:t>
      </w:r>
      <w:r w:rsidR="00B732F1" w:rsidRPr="00EA0512">
        <w:rPr>
          <w:lang w:val="en-US"/>
        </w:rPr>
        <w:t xml:space="preserve">be connected among them by the AXI bus interface: ARM dual core with </w:t>
      </w:r>
      <w:r w:rsidR="00512308">
        <w:rPr>
          <w:lang w:val="en-US"/>
        </w:rPr>
        <w:t>X</w:t>
      </w:r>
      <w:r w:rsidR="00B732F1" w:rsidRPr="00EA0512">
        <w:rPr>
          <w:lang w:val="en-US"/>
        </w:rPr>
        <w:t xml:space="preserve">tratum on it, two soft cores, </w:t>
      </w:r>
      <w:r w:rsidR="0034392B">
        <w:rPr>
          <w:lang w:val="en-US"/>
        </w:rPr>
        <w:t>UART</w:t>
      </w:r>
      <w:r w:rsidR="0034392B" w:rsidRPr="00EA0512">
        <w:rPr>
          <w:lang w:val="en-US"/>
        </w:rPr>
        <w:t xml:space="preserve"> </w:t>
      </w:r>
      <w:r w:rsidR="00B732F1" w:rsidRPr="00EA0512">
        <w:rPr>
          <w:lang w:val="en-US"/>
        </w:rPr>
        <w:t>module and some input/output registers.</w:t>
      </w:r>
    </w:p>
    <w:p w:rsidR="00A52E90" w:rsidRPr="001B20AA" w:rsidRDefault="00CF2042" w:rsidP="00C41EF0">
      <w:pPr>
        <w:pStyle w:val="Textkrper1"/>
        <w:jc w:val="center"/>
        <w:rPr>
          <w:lang w:val="en-US"/>
        </w:rPr>
      </w:pPr>
      <w:r>
        <w:object w:dxaOrig="6628" w:dyaOrig="6685">
          <v:shape id="_x0000_i1026" type="#_x0000_t75" style="width:278.25pt;height:280.5pt" o:ole="">
            <v:imagedata r:id="rId14" o:title=""/>
          </v:shape>
          <o:OLEObject Type="Embed" ProgID="Visio.Drawing.11" ShapeID="_x0000_i1026" DrawAspect="Content" ObjectID="_1522761351" r:id="rId15"/>
        </w:object>
      </w:r>
    </w:p>
    <w:p w:rsidR="00000000" w:rsidRPr="00512308" w:rsidRDefault="0034392B" w:rsidP="00512308">
      <w:pPr>
        <w:pStyle w:val="Textkrper1"/>
        <w:jc w:val="center"/>
        <w:rPr>
          <w:i/>
          <w:lang w:val="en-US"/>
        </w:rPr>
      </w:pPr>
      <w:r w:rsidRPr="00512308">
        <w:rPr>
          <w:i/>
          <w:lang w:val="en-US"/>
        </w:rPr>
        <w:t>Figure-2: Zero release high level virtual-platform architecture</w:t>
      </w:r>
    </w:p>
    <w:p w:rsidR="00512308" w:rsidRDefault="00512308">
      <w:pPr>
        <w:ind w:left="340" w:hanging="340"/>
        <w:rPr>
          <w:rFonts w:cs="Arial"/>
          <w:b/>
          <w:caps/>
          <w:color w:val="95A408"/>
          <w:sz w:val="36"/>
          <w:lang w:val="es-ES_tradnl"/>
        </w:rPr>
      </w:pPr>
      <w:bookmarkStart w:id="12" w:name="_Toc448767479"/>
      <w:r>
        <w:br w:type="page"/>
      </w:r>
    </w:p>
    <w:p w:rsidR="00545715" w:rsidRPr="0053711D" w:rsidRDefault="000C37A4" w:rsidP="004F6132">
      <w:pPr>
        <w:pStyle w:val="berschrift11"/>
        <w:rPr>
          <w:highlight w:val="yellow"/>
        </w:rPr>
      </w:pPr>
      <w:r>
        <w:lastRenderedPageBreak/>
        <w:t>DELIVERIES</w:t>
      </w:r>
      <w:r w:rsidR="0053711D">
        <w:t xml:space="preserve"> </w:t>
      </w:r>
      <w:r w:rsidR="0053711D" w:rsidRPr="0053711D">
        <w:rPr>
          <w:highlight w:val="yellow"/>
        </w:rPr>
        <w:t>(REVIEW)</w:t>
      </w:r>
      <w:bookmarkEnd w:id="12"/>
    </w:p>
    <w:p w:rsidR="00545715" w:rsidRPr="00EA0512" w:rsidRDefault="000C37A4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>The following extract will cover how the platforms, the elements of each platform and the development environment will be delivered</w:t>
      </w:r>
      <w:r w:rsidR="00DD23C1" w:rsidRPr="00EA0512">
        <w:rPr>
          <w:lang w:val="en-US"/>
        </w:rPr>
        <w:t xml:space="preserve"> and responsible for each task.</w:t>
      </w:r>
    </w:p>
    <w:p w:rsidR="00545715" w:rsidRDefault="00545715" w:rsidP="00AC52D7">
      <w:pPr>
        <w:pStyle w:val="Figuretitle"/>
        <w:spacing w:after="120"/>
        <w:jc w:val="both"/>
      </w:pPr>
    </w:p>
    <w:p w:rsidR="00C93F9B" w:rsidRPr="00922E07" w:rsidRDefault="000C37A4" w:rsidP="00C93F9B">
      <w:pPr>
        <w:pStyle w:val="berschrift21"/>
        <w:rPr>
          <w:lang w:val="en-US"/>
        </w:rPr>
      </w:pPr>
      <w:bookmarkStart w:id="13" w:name="_Toc448767480"/>
      <w:r>
        <w:rPr>
          <w:lang w:val="en-US"/>
        </w:rPr>
        <w:t>Elements delivery</w:t>
      </w:r>
      <w:bookmarkEnd w:id="13"/>
    </w:p>
    <w:p w:rsidR="00DD23C1" w:rsidRPr="00EA0512" w:rsidRDefault="00DD23C1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>The elements to deliver and the responsible are:</w:t>
      </w:r>
    </w:p>
    <w:tbl>
      <w:tblPr>
        <w:tblStyle w:val="Listaclara1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DD23C1" w:rsidTr="0053711D">
        <w:trPr>
          <w:cnfStyle w:val="100000000000"/>
        </w:trPr>
        <w:tc>
          <w:tcPr>
            <w:cnfStyle w:val="001000000000"/>
            <w:tcW w:w="2302" w:type="dxa"/>
          </w:tcPr>
          <w:p w:rsidR="00DD23C1" w:rsidRPr="0053711D" w:rsidRDefault="00DD23C1" w:rsidP="00C41EF0">
            <w:pPr>
              <w:pStyle w:val="Textkrper1"/>
            </w:pPr>
            <w:r w:rsidRPr="0053711D">
              <w:t>ELEMENT</w:t>
            </w:r>
          </w:p>
        </w:tc>
        <w:tc>
          <w:tcPr>
            <w:tcW w:w="2303" w:type="dxa"/>
          </w:tcPr>
          <w:p w:rsidR="00DD23C1" w:rsidRPr="0053711D" w:rsidRDefault="00DD23C1" w:rsidP="00C41EF0">
            <w:pPr>
              <w:pStyle w:val="Textkrper1"/>
              <w:cnfStyle w:val="100000000000"/>
            </w:pPr>
            <w:r w:rsidRPr="0053711D">
              <w:t>RESPONSIBLE</w:t>
            </w:r>
          </w:p>
        </w:tc>
        <w:tc>
          <w:tcPr>
            <w:tcW w:w="2303" w:type="dxa"/>
          </w:tcPr>
          <w:p w:rsidR="00DD23C1" w:rsidRPr="0053711D" w:rsidRDefault="00DD23C1" w:rsidP="00C41EF0">
            <w:pPr>
              <w:pStyle w:val="Textkrper1"/>
              <w:cnfStyle w:val="100000000000"/>
            </w:pPr>
            <w:r w:rsidRPr="0053711D">
              <w:t>DATE</w:t>
            </w:r>
          </w:p>
        </w:tc>
        <w:tc>
          <w:tcPr>
            <w:tcW w:w="2303" w:type="dxa"/>
          </w:tcPr>
          <w:p w:rsidR="00DD23C1" w:rsidRPr="0053711D" w:rsidRDefault="00DD23C1" w:rsidP="00C41EF0">
            <w:pPr>
              <w:pStyle w:val="Textkrper1"/>
              <w:cnfStyle w:val="100000000000"/>
            </w:pPr>
            <w:r w:rsidRPr="0053711D">
              <w:t>VERSION</w:t>
            </w:r>
          </w:p>
        </w:tc>
      </w:tr>
      <w:tr w:rsidR="00DD23C1" w:rsidTr="0053711D">
        <w:trPr>
          <w:cnfStyle w:val="000000100000"/>
        </w:trPr>
        <w:tc>
          <w:tcPr>
            <w:cnfStyle w:val="001000000000"/>
            <w:tcW w:w="2302" w:type="dxa"/>
          </w:tcPr>
          <w:p w:rsidR="00DD23C1" w:rsidRDefault="00DD23C1" w:rsidP="00C41EF0">
            <w:pPr>
              <w:pStyle w:val="Textkrper1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XTRATUM</w:t>
            </w:r>
          </w:p>
        </w:tc>
        <w:tc>
          <w:tcPr>
            <w:tcW w:w="2303" w:type="dxa"/>
          </w:tcPr>
          <w:p w:rsidR="00DD23C1" w:rsidRDefault="00DD23C1" w:rsidP="00C41EF0">
            <w:pPr>
              <w:pStyle w:val="Textkrper1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FENTISS</w:t>
            </w:r>
          </w:p>
        </w:tc>
        <w:tc>
          <w:tcPr>
            <w:tcW w:w="2303" w:type="dxa"/>
          </w:tcPr>
          <w:p w:rsidR="00DD23C1" w:rsidRDefault="00DD23C1" w:rsidP="00C41EF0">
            <w:pPr>
              <w:pStyle w:val="Textkrper1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18/0</w:t>
            </w:r>
            <w:r w:rsidR="0053711D">
              <w:rPr>
                <w:color w:val="000000"/>
              </w:rPr>
              <w:t>4</w:t>
            </w:r>
            <w:r>
              <w:rPr>
                <w:color w:val="000000"/>
              </w:rPr>
              <w:t>/16</w:t>
            </w:r>
          </w:p>
        </w:tc>
        <w:tc>
          <w:tcPr>
            <w:tcW w:w="2303" w:type="dxa"/>
          </w:tcPr>
          <w:p w:rsidR="00DD23C1" w:rsidRDefault="00DD23C1" w:rsidP="00C41EF0">
            <w:pPr>
              <w:pStyle w:val="Textkrper1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2.0.3</w:t>
            </w:r>
          </w:p>
        </w:tc>
      </w:tr>
      <w:tr w:rsidR="00DD23C1" w:rsidTr="0053711D">
        <w:tc>
          <w:tcPr>
            <w:cnfStyle w:val="001000000000"/>
            <w:tcW w:w="2302" w:type="dxa"/>
          </w:tcPr>
          <w:p w:rsidR="00DD23C1" w:rsidRDefault="00DD23C1" w:rsidP="00C41EF0">
            <w:pPr>
              <w:pStyle w:val="Textkrper1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BITSTREAM (NOSTRUM)</w:t>
            </w:r>
          </w:p>
        </w:tc>
        <w:tc>
          <w:tcPr>
            <w:tcW w:w="2303" w:type="dxa"/>
          </w:tcPr>
          <w:p w:rsidR="00DD23C1" w:rsidRDefault="00DD23C1" w:rsidP="00C41EF0">
            <w:pPr>
              <w:pStyle w:val="Textkrper1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USIEGEN (KTH)</w:t>
            </w:r>
          </w:p>
        </w:tc>
        <w:tc>
          <w:tcPr>
            <w:tcW w:w="2303" w:type="dxa"/>
          </w:tcPr>
          <w:p w:rsidR="00DD23C1" w:rsidRDefault="0053711D" w:rsidP="00C41EF0">
            <w:pPr>
              <w:pStyle w:val="Textkrper1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20/05/16 (29/04/16)</w:t>
            </w:r>
          </w:p>
        </w:tc>
        <w:tc>
          <w:tcPr>
            <w:tcW w:w="2303" w:type="dxa"/>
          </w:tcPr>
          <w:p w:rsidR="00DD23C1" w:rsidRPr="001B4A21" w:rsidRDefault="00DD23C1" w:rsidP="00C41EF0">
            <w:pPr>
              <w:pStyle w:val="Textkrper1"/>
              <w:cnfStyle w:val="000000000000"/>
              <w:rPr>
                <w:color w:val="000000"/>
                <w:highlight w:val="yellow"/>
              </w:rPr>
            </w:pPr>
            <w:r w:rsidRPr="001B4A21">
              <w:rPr>
                <w:color w:val="000000"/>
                <w:highlight w:val="yellow"/>
              </w:rPr>
              <w:t>¿?¿?¿?¿?¿?</w:t>
            </w:r>
          </w:p>
        </w:tc>
      </w:tr>
      <w:tr w:rsidR="00DD23C1" w:rsidTr="0053711D">
        <w:trPr>
          <w:cnfStyle w:val="000000100000"/>
        </w:trPr>
        <w:tc>
          <w:tcPr>
            <w:cnfStyle w:val="001000000000"/>
            <w:tcW w:w="2302" w:type="dxa"/>
          </w:tcPr>
          <w:p w:rsidR="00DD23C1" w:rsidRDefault="00DD23C1" w:rsidP="00C41EF0">
            <w:pPr>
              <w:pStyle w:val="Textkrper1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VP</w:t>
            </w:r>
          </w:p>
        </w:tc>
        <w:tc>
          <w:tcPr>
            <w:tcW w:w="2303" w:type="dxa"/>
          </w:tcPr>
          <w:p w:rsidR="00DD23C1" w:rsidRDefault="00DD23C1" w:rsidP="00C41EF0">
            <w:pPr>
              <w:pStyle w:val="Textkrper1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IMPERAS</w:t>
            </w:r>
          </w:p>
        </w:tc>
        <w:tc>
          <w:tcPr>
            <w:tcW w:w="2303" w:type="dxa"/>
          </w:tcPr>
          <w:p w:rsidR="00DD23C1" w:rsidRDefault="0053711D" w:rsidP="00C41EF0">
            <w:pPr>
              <w:pStyle w:val="Textkrper1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20/05/16</w:t>
            </w:r>
          </w:p>
        </w:tc>
        <w:tc>
          <w:tcPr>
            <w:tcW w:w="2303" w:type="dxa"/>
          </w:tcPr>
          <w:p w:rsidR="00DD23C1" w:rsidRPr="001B4A21" w:rsidRDefault="00DD23C1" w:rsidP="00C41EF0">
            <w:pPr>
              <w:pStyle w:val="Textkrper1"/>
              <w:cnfStyle w:val="000000100000"/>
              <w:rPr>
                <w:color w:val="000000"/>
                <w:highlight w:val="yellow"/>
              </w:rPr>
            </w:pPr>
            <w:r w:rsidRPr="001B4A21">
              <w:rPr>
                <w:color w:val="000000"/>
                <w:highlight w:val="yellow"/>
              </w:rPr>
              <w:t>¿?¿?¿?¿?¿?¿</w:t>
            </w:r>
          </w:p>
        </w:tc>
      </w:tr>
    </w:tbl>
    <w:p w:rsidR="00DD23C1" w:rsidRPr="00DD23C1" w:rsidRDefault="00DD23C1" w:rsidP="00DD23C1">
      <w:pPr>
        <w:pStyle w:val="berschrift31"/>
        <w:numPr>
          <w:ilvl w:val="0"/>
          <w:numId w:val="0"/>
        </w:numPr>
        <w:ind w:firstLine="567"/>
        <w:rPr>
          <w:b w:val="0"/>
          <w:color w:val="000000"/>
          <w:szCs w:val="24"/>
          <w:lang w:val="en-US"/>
        </w:rPr>
      </w:pPr>
    </w:p>
    <w:p w:rsidR="00EA0512" w:rsidRPr="00EA0512" w:rsidRDefault="00EA0512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 xml:space="preserve">We have to remember that all the previous delivers should include at least </w:t>
      </w:r>
      <w:r>
        <w:rPr>
          <w:lang w:val="en-US"/>
        </w:rPr>
        <w:t xml:space="preserve">the user manual document. </w:t>
      </w:r>
    </w:p>
    <w:p w:rsidR="00DD23C1" w:rsidRPr="00EA0512" w:rsidRDefault="0053711D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 xml:space="preserve">In order to have all of them accessible from the same place they should be uploaded in SAFEPOWER </w:t>
      </w:r>
      <w:commentRangeStart w:id="14"/>
      <w:r w:rsidRPr="00EA0512">
        <w:rPr>
          <w:lang w:val="en-US"/>
        </w:rPr>
        <w:t>sharefolder</w:t>
      </w:r>
      <w:commentRangeEnd w:id="14"/>
      <w:r w:rsidR="001B4A21">
        <w:rPr>
          <w:rStyle w:val="Refdecomentario"/>
          <w:rFonts w:cs="Times New Roman"/>
          <w:b/>
        </w:rPr>
        <w:commentReference w:id="14"/>
      </w:r>
      <w:r w:rsidRPr="00EA0512">
        <w:rPr>
          <w:lang w:val="en-US"/>
        </w:rPr>
        <w:t>. Moreover, the following accounts will be generated so that end users or members could make questions  regarding each element:</w:t>
      </w:r>
    </w:p>
    <w:tbl>
      <w:tblPr>
        <w:tblStyle w:val="Listaclara1"/>
        <w:tblW w:w="0" w:type="auto"/>
        <w:tblLook w:val="04A0"/>
      </w:tblPr>
      <w:tblGrid>
        <w:gridCol w:w="2556"/>
        <w:gridCol w:w="6731"/>
      </w:tblGrid>
      <w:tr w:rsidR="0053711D" w:rsidTr="0053711D">
        <w:trPr>
          <w:cnfStyle w:val="100000000000"/>
        </w:trPr>
        <w:tc>
          <w:tcPr>
            <w:cnfStyle w:val="001000000000"/>
            <w:tcW w:w="2556" w:type="dxa"/>
          </w:tcPr>
          <w:p w:rsidR="0053711D" w:rsidRPr="0053711D" w:rsidRDefault="0053711D" w:rsidP="00C41EF0">
            <w:pPr>
              <w:pStyle w:val="Textkrper1"/>
            </w:pPr>
            <w:r>
              <w:t>ALIAS</w:t>
            </w:r>
          </w:p>
        </w:tc>
        <w:tc>
          <w:tcPr>
            <w:tcW w:w="6731" w:type="dxa"/>
          </w:tcPr>
          <w:p w:rsidR="0053711D" w:rsidRPr="0053711D" w:rsidRDefault="0053711D" w:rsidP="00C41EF0">
            <w:pPr>
              <w:pStyle w:val="Textkrper1"/>
              <w:ind w:firstLine="567"/>
              <w:cnfStyle w:val="100000000000"/>
            </w:pPr>
            <w:r>
              <w:t>Email List</w:t>
            </w:r>
          </w:p>
        </w:tc>
      </w:tr>
      <w:tr w:rsidR="0053711D" w:rsidTr="0053711D">
        <w:trPr>
          <w:cnfStyle w:val="000000100000"/>
        </w:trPr>
        <w:tc>
          <w:tcPr>
            <w:cnfStyle w:val="001000000000"/>
            <w:tcW w:w="2556" w:type="dxa"/>
          </w:tcPr>
          <w:p w:rsidR="0053711D" w:rsidRDefault="0053711D" w:rsidP="00C41EF0">
            <w:pPr>
              <w:pStyle w:val="Textkrper1"/>
              <w:rPr>
                <w:b w:val="0"/>
              </w:rPr>
            </w:pPr>
            <w:r>
              <w:rPr>
                <w:b w:val="0"/>
              </w:rPr>
              <w:t>supportXT@safepower-project.eu</w:t>
            </w:r>
          </w:p>
        </w:tc>
        <w:tc>
          <w:tcPr>
            <w:tcW w:w="6731" w:type="dxa"/>
          </w:tcPr>
          <w:p w:rsidR="0053711D" w:rsidRDefault="002768A7" w:rsidP="00C41EF0">
            <w:pPr>
              <w:pStyle w:val="Textkrper1"/>
              <w:ind w:firstLine="567"/>
              <w:cnfStyle w:val="000000100000"/>
            </w:pPr>
            <w:hyperlink r:id="rId17" w:history="1">
              <w:r w:rsidR="001B4A21" w:rsidRPr="001B4A21">
                <w:rPr>
                  <w:rStyle w:val="Hipervnculo"/>
                  <w:bCs/>
                  <w:szCs w:val="24"/>
                  <w:lang w:val="es-ES"/>
                </w:rPr>
                <w:t>support_safepower@fentiss.com</w:t>
              </w:r>
            </w:hyperlink>
          </w:p>
        </w:tc>
      </w:tr>
      <w:tr w:rsidR="0053711D" w:rsidTr="00D63745">
        <w:tc>
          <w:tcPr>
            <w:cnfStyle w:val="001000000000"/>
            <w:tcW w:w="2556" w:type="dxa"/>
          </w:tcPr>
          <w:p w:rsidR="0053711D" w:rsidRDefault="0053711D" w:rsidP="00C41EF0">
            <w:pPr>
              <w:pStyle w:val="Textkrper1"/>
              <w:rPr>
                <w:b w:val="0"/>
              </w:rPr>
            </w:pPr>
            <w:r>
              <w:rPr>
                <w:b w:val="0"/>
              </w:rPr>
              <w:t>supportPL@safepower-project.eu</w:t>
            </w:r>
          </w:p>
        </w:tc>
        <w:tc>
          <w:tcPr>
            <w:tcW w:w="6731" w:type="dxa"/>
          </w:tcPr>
          <w:p w:rsidR="0053711D" w:rsidRDefault="001B4A21" w:rsidP="00C41EF0">
            <w:pPr>
              <w:pStyle w:val="Textkrper1"/>
              <w:ind w:firstLine="567"/>
              <w:cnfStyle w:val="000000000000"/>
            </w:pPr>
            <w:r w:rsidRPr="001B4A21">
              <w:rPr>
                <w:highlight w:val="yellow"/>
              </w:rPr>
              <w:t>¿?¿?¿?¿?¿?</w:t>
            </w:r>
          </w:p>
        </w:tc>
      </w:tr>
      <w:tr w:rsidR="0053711D" w:rsidTr="00CB708D">
        <w:trPr>
          <w:cnfStyle w:val="000000100000"/>
        </w:trPr>
        <w:tc>
          <w:tcPr>
            <w:cnfStyle w:val="001000000000"/>
            <w:tcW w:w="2556" w:type="dxa"/>
          </w:tcPr>
          <w:p w:rsidR="0053711D" w:rsidRDefault="0053711D" w:rsidP="00C41EF0">
            <w:pPr>
              <w:pStyle w:val="Textkrper1"/>
              <w:rPr>
                <w:b w:val="0"/>
              </w:rPr>
            </w:pPr>
            <w:r>
              <w:rPr>
                <w:b w:val="0"/>
              </w:rPr>
              <w:t>supportVP@safepower-project.eu</w:t>
            </w:r>
          </w:p>
        </w:tc>
        <w:tc>
          <w:tcPr>
            <w:tcW w:w="6731" w:type="dxa"/>
          </w:tcPr>
          <w:p w:rsidR="0053711D" w:rsidRDefault="001B4A21" w:rsidP="00C41EF0">
            <w:pPr>
              <w:pStyle w:val="Textkrper1"/>
              <w:ind w:firstLine="567"/>
              <w:cnfStyle w:val="000000100000"/>
            </w:pPr>
            <w:r w:rsidRPr="001B4A21">
              <w:rPr>
                <w:highlight w:val="yellow"/>
              </w:rPr>
              <w:t>¿?¿?¿?¿?¿?</w:t>
            </w:r>
          </w:p>
        </w:tc>
      </w:tr>
    </w:tbl>
    <w:p w:rsidR="0053711D" w:rsidRDefault="0053711D" w:rsidP="00C41EF0">
      <w:pPr>
        <w:pStyle w:val="Textkrper1"/>
        <w:ind w:firstLine="567"/>
      </w:pPr>
    </w:p>
    <w:p w:rsidR="0053711D" w:rsidRPr="00EA0512" w:rsidRDefault="0053711D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 xml:space="preserve">It would be interesting we could generate a log with all the questions and bugs in order to avoid repetition. </w:t>
      </w:r>
      <w:r w:rsidRPr="00EA0512">
        <w:rPr>
          <w:highlight w:val="yellow"/>
          <w:lang w:val="en-US"/>
        </w:rPr>
        <w:t xml:space="preserve">--&gt; Could we do it with </w:t>
      </w:r>
      <w:r w:rsidR="00512308" w:rsidRPr="00EA0512">
        <w:rPr>
          <w:highlight w:val="yellow"/>
          <w:lang w:val="en-US"/>
        </w:rPr>
        <w:t>Items</w:t>
      </w:r>
      <w:r w:rsidRPr="00EA0512">
        <w:rPr>
          <w:highlight w:val="yellow"/>
          <w:lang w:val="en-US"/>
        </w:rPr>
        <w:t xml:space="preserve"> in sharefolder?</w:t>
      </w:r>
    </w:p>
    <w:p w:rsidR="000C37A4" w:rsidRDefault="000C37A4" w:rsidP="000C37A4">
      <w:pPr>
        <w:pStyle w:val="berschrift21"/>
        <w:rPr>
          <w:lang w:val="en-US"/>
        </w:rPr>
      </w:pPr>
      <w:bookmarkStart w:id="15" w:name="_Toc448767481"/>
      <w:r>
        <w:rPr>
          <w:lang w:val="en-US"/>
        </w:rPr>
        <w:t>Development environment delivery</w:t>
      </w:r>
      <w:bookmarkEnd w:id="15"/>
    </w:p>
    <w:p w:rsidR="001D51DD" w:rsidRPr="00EA0512" w:rsidRDefault="001D51DD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 xml:space="preserve">The development and installation of the applications to run over XTRATUM requires a Linux distribution PC with some programs installed on it. At the same time, to put the Virtual platform working, a concrete Linux distribution PC and some packages installed are required. In order to </w:t>
      </w:r>
      <w:r w:rsidR="00C41EF0" w:rsidRPr="00EA0512">
        <w:rPr>
          <w:lang w:val="en-US"/>
        </w:rPr>
        <w:t>minimize</w:t>
      </w:r>
      <w:r w:rsidRPr="00EA0512">
        <w:rPr>
          <w:lang w:val="en-US"/>
        </w:rPr>
        <w:t xml:space="preserve"> the required time to put the working environment ready, the proposal is to generate a Linux Virtual Machine with everything ready. However, XTRATUM and the EPK will not be included in the VM image in order to assure their privacy.</w:t>
      </w:r>
    </w:p>
    <w:p w:rsidR="001D51DD" w:rsidRPr="00EA0512" w:rsidRDefault="001D51DD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lastRenderedPageBreak/>
        <w:t xml:space="preserve">Regarding the environment for the development of the PL, taking into account that a license is required </w:t>
      </w:r>
      <w:r w:rsidR="00C41EF0" w:rsidRPr="00EA0512">
        <w:rPr>
          <w:lang w:val="en-US"/>
        </w:rPr>
        <w:t xml:space="preserve">for it </w:t>
      </w:r>
      <w:r w:rsidRPr="00EA0512">
        <w:rPr>
          <w:lang w:val="en-US"/>
        </w:rPr>
        <w:t>and</w:t>
      </w:r>
      <w:r w:rsidR="00C41EF0" w:rsidRPr="00EA0512">
        <w:rPr>
          <w:lang w:val="en-US"/>
        </w:rPr>
        <w:t>,</w:t>
      </w:r>
      <w:r w:rsidRPr="00EA0512">
        <w:rPr>
          <w:lang w:val="en-US"/>
        </w:rPr>
        <w:t xml:space="preserve"> that it is considered that end users won't require</w:t>
      </w:r>
      <w:r w:rsidR="00C41EF0" w:rsidRPr="00EA0512">
        <w:rPr>
          <w:lang w:val="en-US"/>
        </w:rPr>
        <w:t xml:space="preserve"> to change it, V</w:t>
      </w:r>
      <w:r w:rsidRPr="00EA0512">
        <w:rPr>
          <w:lang w:val="en-US"/>
        </w:rPr>
        <w:t xml:space="preserve">ivado full version won't be included. </w:t>
      </w:r>
    </w:p>
    <w:p w:rsidR="00C41EF0" w:rsidRPr="00EA0512" w:rsidRDefault="00C41EF0" w:rsidP="00C41EF0">
      <w:pPr>
        <w:pStyle w:val="Textkrper1"/>
        <w:ind w:firstLine="567"/>
        <w:rPr>
          <w:lang w:val="en-US"/>
        </w:rPr>
      </w:pPr>
      <w:r w:rsidRPr="00EA0512">
        <w:rPr>
          <w:highlight w:val="yellow"/>
          <w:lang w:val="en-US"/>
        </w:rPr>
        <w:t>The delivery of this virtual machine could be done by.....</w:t>
      </w:r>
    </w:p>
    <w:p w:rsidR="001B4A21" w:rsidRDefault="001B4A21" w:rsidP="001B4A21">
      <w:pPr>
        <w:pStyle w:val="berschrift21"/>
        <w:numPr>
          <w:ilvl w:val="0"/>
          <w:numId w:val="0"/>
        </w:numPr>
        <w:ind w:left="624"/>
        <w:rPr>
          <w:lang w:val="en-US"/>
        </w:rPr>
      </w:pPr>
    </w:p>
    <w:p w:rsidR="00DD23C1" w:rsidRPr="00DD23C1" w:rsidRDefault="00DD23C1" w:rsidP="00DD23C1">
      <w:pPr>
        <w:pStyle w:val="berschrift21"/>
        <w:rPr>
          <w:lang w:val="en-US"/>
        </w:rPr>
      </w:pPr>
      <w:bookmarkStart w:id="16" w:name="_Toc448767482"/>
      <w:r>
        <w:rPr>
          <w:lang w:val="en-US"/>
        </w:rPr>
        <w:t>Platform delivery</w:t>
      </w:r>
      <w:bookmarkEnd w:id="16"/>
    </w:p>
    <w:p w:rsidR="001D51DD" w:rsidRPr="00EA0512" w:rsidRDefault="00C41EF0" w:rsidP="00C41EF0">
      <w:pPr>
        <w:pStyle w:val="Textkrper1"/>
        <w:ind w:firstLine="567"/>
        <w:rPr>
          <w:lang w:val="en-US"/>
        </w:rPr>
      </w:pPr>
      <w:r w:rsidRPr="00EA0512">
        <w:rPr>
          <w:lang w:val="en-US"/>
        </w:rPr>
        <w:t>There are, two different platforms to deliver:</w:t>
      </w:r>
    </w:p>
    <w:p w:rsidR="00C41EF0" w:rsidRPr="00EA0512" w:rsidRDefault="00C41EF0" w:rsidP="00C41EF0">
      <w:pPr>
        <w:pStyle w:val="Textkrper1"/>
        <w:numPr>
          <w:ilvl w:val="0"/>
          <w:numId w:val="27"/>
        </w:numPr>
        <w:rPr>
          <w:lang w:val="en-US"/>
        </w:rPr>
      </w:pPr>
      <w:r w:rsidRPr="00EA0512">
        <w:rPr>
          <w:lang w:val="en-US"/>
        </w:rPr>
        <w:t xml:space="preserve">Virtual Platform: It will be deliver </w:t>
      </w:r>
      <w:r w:rsidR="00512308" w:rsidRPr="00EA0512">
        <w:rPr>
          <w:lang w:val="en-US"/>
        </w:rPr>
        <w:t>via</w:t>
      </w:r>
      <w:r w:rsidR="00512308">
        <w:rPr>
          <w:lang w:val="en-US"/>
        </w:rPr>
        <w:t xml:space="preserve"> sharefolder via </w:t>
      </w:r>
      <w:r w:rsidR="00512308" w:rsidRPr="00512308">
        <w:rPr>
          <w:highlight w:val="yellow"/>
          <w:lang w:val="en-US"/>
        </w:rPr>
        <w:t>IMPERAS</w:t>
      </w:r>
      <w:r w:rsidR="00512308">
        <w:rPr>
          <w:lang w:val="en-US"/>
        </w:rPr>
        <w:t>.</w:t>
      </w:r>
    </w:p>
    <w:p w:rsidR="00371CE3" w:rsidRPr="00C41EF0" w:rsidRDefault="00C41EF0" w:rsidP="00C41EF0">
      <w:pPr>
        <w:pStyle w:val="Textkrper1"/>
        <w:numPr>
          <w:ilvl w:val="0"/>
          <w:numId w:val="27"/>
        </w:numPr>
        <w:rPr>
          <w:lang w:val="en-US"/>
        </w:rPr>
      </w:pPr>
      <w:r w:rsidRPr="00C41EF0">
        <w:rPr>
          <w:lang w:val="en-US"/>
        </w:rPr>
        <w:t>ZC702</w:t>
      </w:r>
      <w:r w:rsidR="000C2DBC">
        <w:rPr>
          <w:lang w:val="en-US"/>
        </w:rPr>
        <w:t>/ZC706</w:t>
      </w:r>
      <w:r w:rsidRPr="00C41EF0">
        <w:rPr>
          <w:lang w:val="en-US"/>
        </w:rPr>
        <w:t>: It will be deliver</w:t>
      </w:r>
      <w:r w:rsidR="000C2DBC">
        <w:rPr>
          <w:lang w:val="en-US"/>
        </w:rPr>
        <w:t>ed</w:t>
      </w:r>
      <w:r w:rsidRPr="00C41EF0">
        <w:rPr>
          <w:lang w:val="en-US"/>
        </w:rPr>
        <w:t xml:space="preserve"> to end users by </w:t>
      </w:r>
      <w:r w:rsidR="00512308" w:rsidRPr="00512308">
        <w:rPr>
          <w:highlight w:val="yellow"/>
          <w:lang w:val="en-US"/>
        </w:rPr>
        <w:t>IKERLAN</w:t>
      </w:r>
      <w:r w:rsidRPr="00C41EF0">
        <w:rPr>
          <w:lang w:val="en-US"/>
        </w:rPr>
        <w:t xml:space="preserve"> with the </w:t>
      </w:r>
      <w:r w:rsidR="00512308">
        <w:rPr>
          <w:lang w:val="en-US"/>
        </w:rPr>
        <w:t>application</w:t>
      </w:r>
      <w:r w:rsidRPr="00C41EF0">
        <w:rPr>
          <w:lang w:val="en-US"/>
        </w:rPr>
        <w:t xml:space="preserve"> running on it.</w:t>
      </w:r>
    </w:p>
    <w:sectPr w:rsidR="00371CE3" w:rsidRPr="00C41EF0" w:rsidSect="00211AF0">
      <w:headerReference w:type="default" r:id="rId18"/>
      <w:footerReference w:type="default" r:id="rId19"/>
      <w:pgSz w:w="11906" w:h="16838"/>
      <w:pgMar w:top="1985" w:right="1134" w:bottom="1134" w:left="1701" w:header="720" w:footer="720" w:gutter="0"/>
      <w:cols w:space="72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" w:author="ponaindia" w:date="2016-04-21T16:27:00Z" w:initials="p">
    <w:p w:rsidR="001B4A21" w:rsidRPr="001B4A21" w:rsidRDefault="001B4A2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="00512308">
        <w:rPr>
          <w:lang w:val="en-US"/>
        </w:rPr>
        <w:t>Does</w:t>
      </w:r>
      <w:r w:rsidRPr="001B4A21">
        <w:rPr>
          <w:lang w:val="en-US"/>
        </w:rPr>
        <w:t xml:space="preserve"> FENT</w:t>
      </w:r>
      <w:r w:rsidR="00512308">
        <w:rPr>
          <w:lang w:val="en-US"/>
        </w:rPr>
        <w:t>ISS</w:t>
      </w:r>
      <w:r w:rsidRPr="001B4A21">
        <w:rPr>
          <w:lang w:val="en-US"/>
        </w:rPr>
        <w:t xml:space="preserve"> agree with this?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271E8E" w15:done="0"/>
  <w15:commentEx w15:paraId="0567224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C8D" w:rsidRDefault="00ED4C8D" w:rsidP="00133CD3">
      <w:r>
        <w:separator/>
      </w:r>
    </w:p>
  </w:endnote>
  <w:endnote w:type="continuationSeparator" w:id="0">
    <w:p w:rsidR="00ED4C8D" w:rsidRDefault="00ED4C8D" w:rsidP="00133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CD3" w:rsidRPr="003E3F1D" w:rsidRDefault="00DD23C1" w:rsidP="00A9291B">
    <w:pPr>
      <w:pBdr>
        <w:right w:val="single" w:sz="2" w:space="4" w:color="95A408"/>
      </w:pBdr>
      <w:spacing w:before="0" w:after="0"/>
      <w:jc w:val="right"/>
      <w:rPr>
        <w:i/>
        <w:sz w:val="20"/>
        <w:lang w:val="en-US"/>
      </w:rPr>
    </w:pPr>
    <w:r>
      <w:rPr>
        <w:i/>
        <w:sz w:val="20"/>
        <w:lang w:val="en-US"/>
      </w:rPr>
      <w:t>Zero Release Demonstrator definition</w:t>
    </w:r>
  </w:p>
  <w:p w:rsidR="00133CD3" w:rsidRPr="00A9291B" w:rsidRDefault="00133CD3" w:rsidP="00A9291B">
    <w:pPr>
      <w:pBdr>
        <w:right w:val="single" w:sz="2" w:space="4" w:color="95A408"/>
      </w:pBdr>
      <w:spacing w:before="0" w:after="0"/>
      <w:jc w:val="right"/>
      <w:rPr>
        <w:lang w:val="en-US"/>
      </w:rPr>
    </w:pPr>
    <w:r w:rsidRPr="00A9291B">
      <w:rPr>
        <w:i/>
        <w:sz w:val="20"/>
        <w:lang w:val="en-US"/>
      </w:rPr>
      <w:t xml:space="preserve">Version </w:t>
    </w:r>
    <w:r>
      <w:rPr>
        <w:i/>
        <w:sz w:val="20"/>
        <w:lang w:val="en-US"/>
      </w:rPr>
      <w:t>0</w:t>
    </w:r>
    <w:r w:rsidRPr="00A9291B">
      <w:rPr>
        <w:i/>
        <w:sz w:val="20"/>
        <w:lang w:val="en-US"/>
      </w:rPr>
      <w:t>.</w:t>
    </w:r>
    <w:r>
      <w:rPr>
        <w:i/>
        <w:sz w:val="20"/>
        <w:lang w:val="en-US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C8D" w:rsidRDefault="00ED4C8D" w:rsidP="00133CD3">
      <w:r>
        <w:separator/>
      </w:r>
    </w:p>
  </w:footnote>
  <w:footnote w:type="continuationSeparator" w:id="0">
    <w:p w:rsidR="00ED4C8D" w:rsidRDefault="00ED4C8D" w:rsidP="00133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CD3" w:rsidRDefault="002768A7" w:rsidP="00A9291B">
    <w:pPr>
      <w:pStyle w:val="Encabezado"/>
      <w:spacing w:before="120"/>
      <w:jc w:val="right"/>
    </w:pPr>
    <w:r w:rsidRPr="002768A7">
      <w:rPr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7" o:spid="_x0000_s8193" type="#_x0000_t32" style="position:absolute;left:0;text-align:left;margin-left:106.3pt;margin-top:13.65pt;width:297.6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" strokecolor="#95a408"/>
      </w:pict>
    </w:r>
    <w:r w:rsidR="00133CD3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-175868</wp:posOffset>
          </wp:positionH>
          <wp:positionV relativeFrom="paragraph">
            <wp:posOffset>68093</wp:posOffset>
          </wp:positionV>
          <wp:extent cx="1469282" cy="204281"/>
          <wp:effectExtent l="19050" t="0" r="0" b="0"/>
          <wp:wrapNone/>
          <wp:docPr id="13" name="1 Imagen" descr="SAFEP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FEPOW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9282" cy="204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3CD3">
      <w:t xml:space="preserve">Page </w:t>
    </w:r>
    <w:fldSimple w:instr="PAGE">
      <w:r w:rsidR="00512308">
        <w:rPr>
          <w:noProof/>
        </w:rPr>
        <w:t>1</w:t>
      </w:r>
    </w:fldSimple>
    <w:r w:rsidR="00133CD3" w:rsidRPr="00224DDC">
      <w:t xml:space="preserve"> </w:t>
    </w:r>
    <w:r w:rsidR="00133CD3">
      <w:t>of</w:t>
    </w:r>
    <w:r w:rsidR="00133CD3" w:rsidRPr="00224DDC">
      <w:t xml:space="preserve"> </w:t>
    </w:r>
    <w:fldSimple w:instr="NUMPAGES">
      <w:r w:rsidR="00512308">
        <w:rPr>
          <w:noProof/>
        </w:rPr>
        <w:t>10</w:t>
      </w:r>
    </w:fldSimple>
  </w:p>
  <w:p w:rsidR="00133CD3" w:rsidRDefault="00133CD3" w:rsidP="00A9291B">
    <w:pPr>
      <w:pStyle w:val="Encabezado"/>
      <w:tabs>
        <w:tab w:val="clear" w:pos="4252"/>
        <w:tab w:val="clear" w:pos="850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17203BA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625D4B"/>
    <w:multiLevelType w:val="hybridMultilevel"/>
    <w:tmpl w:val="0EBEE9FC"/>
    <w:lvl w:ilvl="0" w:tplc="8C1C9894">
      <w:start w:val="1"/>
      <w:numFmt w:val="bullet"/>
      <w:pStyle w:val="Bullet1"/>
      <w:lvlText w:val=""/>
      <w:lvlJc w:val="left"/>
      <w:pPr>
        <w:ind w:left="1211" w:hanging="360"/>
      </w:pPr>
      <w:rPr>
        <w:rFonts w:ascii="Symbol" w:hAnsi="Symbol" w:hint="default"/>
        <w:color w:val="95A408"/>
      </w:rPr>
    </w:lvl>
    <w:lvl w:ilvl="1" w:tplc="D29663C4">
      <w:start w:val="1"/>
      <w:numFmt w:val="bullet"/>
      <w:lvlText w:val="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</w:abstractNum>
  <w:abstractNum w:abstractNumId="2">
    <w:nsid w:val="0E1038FB"/>
    <w:multiLevelType w:val="hybridMultilevel"/>
    <w:tmpl w:val="9CB2F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52318"/>
    <w:multiLevelType w:val="hybridMultilevel"/>
    <w:tmpl w:val="3518304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A1126"/>
    <w:multiLevelType w:val="hybridMultilevel"/>
    <w:tmpl w:val="491C083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BC7F9D"/>
    <w:multiLevelType w:val="hybridMultilevel"/>
    <w:tmpl w:val="E412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C424F"/>
    <w:multiLevelType w:val="hybridMultilevel"/>
    <w:tmpl w:val="149E4C5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F6630D"/>
    <w:multiLevelType w:val="multilevel"/>
    <w:tmpl w:val="0DAA8002"/>
    <w:name w:val="Heading 4"/>
    <w:lvl w:ilvl="0">
      <w:start w:val="1"/>
      <w:numFmt w:val="decimal"/>
      <w:pStyle w:val="berschrift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1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pStyle w:val="berschrift41"/>
      <w:lvlText w:val="%1.%2.%3.%4."/>
      <w:lvlJc w:val="left"/>
      <w:pPr>
        <w:ind w:left="13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7132B0"/>
    <w:multiLevelType w:val="hybridMultilevel"/>
    <w:tmpl w:val="8E68A482"/>
    <w:lvl w:ilvl="0" w:tplc="002CF5F6">
      <w:start w:val="1"/>
      <w:numFmt w:val="bullet"/>
      <w:pStyle w:val="Bullet4"/>
      <w:lvlText w:val="."/>
      <w:lvlJc w:val="left"/>
      <w:pPr>
        <w:ind w:left="720" w:hanging="360"/>
      </w:pPr>
      <w:rPr>
        <w:rFonts w:ascii="Courier New" w:hAnsi="Courier New" w:hint="default"/>
        <w:color w:val="95A40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C59DD"/>
    <w:multiLevelType w:val="hybridMultilevel"/>
    <w:tmpl w:val="884656D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D50799C"/>
    <w:multiLevelType w:val="hybridMultilevel"/>
    <w:tmpl w:val="816224F0"/>
    <w:lvl w:ilvl="0" w:tplc="6D0035DA">
      <w:start w:val="1"/>
      <w:numFmt w:val="bullet"/>
      <w:pStyle w:val="Bullet3"/>
      <w:lvlText w:val="-"/>
      <w:lvlJc w:val="left"/>
      <w:pPr>
        <w:ind w:left="1778" w:hanging="360"/>
      </w:pPr>
      <w:rPr>
        <w:rFonts w:ascii="Courier New" w:hAnsi="Courier New" w:hint="default"/>
        <w:color w:val="95A40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172B8"/>
    <w:multiLevelType w:val="hybridMultilevel"/>
    <w:tmpl w:val="A1E2F348"/>
    <w:lvl w:ilvl="0" w:tplc="D534D2AC">
      <w:start w:val="1"/>
      <w:numFmt w:val="bullet"/>
      <w:pStyle w:val="Bullet2"/>
      <w:lvlText w:val=""/>
      <w:lvlJc w:val="left"/>
      <w:pPr>
        <w:ind w:left="1494" w:hanging="360"/>
      </w:pPr>
      <w:rPr>
        <w:rFonts w:ascii="Wingdings" w:hAnsi="Wingdings" w:hint="default"/>
        <w:color w:val="95A408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4A02683D"/>
    <w:multiLevelType w:val="hybridMultilevel"/>
    <w:tmpl w:val="20B06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90095"/>
    <w:multiLevelType w:val="hybridMultilevel"/>
    <w:tmpl w:val="FC226CB4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4C55151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C5B7F15"/>
    <w:multiLevelType w:val="multilevel"/>
    <w:tmpl w:val="48C2B61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5B242B12"/>
    <w:multiLevelType w:val="multilevel"/>
    <w:tmpl w:val="791C9748"/>
    <w:styleLink w:val="Headling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95A40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C69FD"/>
    <w:multiLevelType w:val="hybridMultilevel"/>
    <w:tmpl w:val="B6C2A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2106C0"/>
    <w:multiLevelType w:val="hybridMultilevel"/>
    <w:tmpl w:val="2E70ED64"/>
    <w:name w:val="Heading 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1"/>
  </w:num>
  <w:num w:numId="5">
    <w:abstractNumId w:val="10"/>
  </w:num>
  <w:num w:numId="6">
    <w:abstractNumId w:val="8"/>
  </w:num>
  <w:num w:numId="7">
    <w:abstractNumId w:val="17"/>
  </w:num>
  <w:num w:numId="8">
    <w:abstractNumId w:val="7"/>
  </w:num>
  <w:num w:numId="9">
    <w:abstractNumId w:val="7"/>
    <w:lvlOverride w:ilvl="0">
      <w:lvl w:ilvl="0">
        <w:start w:val="1"/>
        <w:numFmt w:val="decimal"/>
        <w:pStyle w:val="berschrift1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1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1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1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5"/>
  </w:num>
  <w:num w:numId="11">
    <w:abstractNumId w:val="16"/>
  </w:num>
  <w:num w:numId="12">
    <w:abstractNumId w:val="7"/>
  </w:num>
  <w:num w:numId="13">
    <w:abstractNumId w:val="7"/>
  </w:num>
  <w:num w:numId="14">
    <w:abstractNumId w:val="16"/>
  </w:num>
  <w:num w:numId="15">
    <w:abstractNumId w:val="15"/>
  </w:num>
  <w:num w:numId="16">
    <w:abstractNumId w:val="12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18"/>
  </w:num>
  <w:num w:numId="22">
    <w:abstractNumId w:val="13"/>
  </w:num>
  <w:num w:numId="23">
    <w:abstractNumId w:val="9"/>
  </w:num>
  <w:num w:numId="24">
    <w:abstractNumId w:val="4"/>
  </w:num>
  <w:num w:numId="25">
    <w:abstractNumId w:val="3"/>
  </w:num>
  <w:num w:numId="26">
    <w:abstractNumId w:val="2"/>
  </w:num>
  <w:num w:numId="27">
    <w:abstractNumId w:val="6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m Gruettner">
    <w15:presenceInfo w15:providerId="None" w15:userId="Kim Gruettn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0418"/>
    <o:shapelayout v:ext="edit">
      <o:idmap v:ext="edit" data="8"/>
      <o:rules v:ext="edit">
        <o:r id="V:Rule2" type="connector" idref="#AutoShape 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B0545"/>
    <w:rsid w:val="00004F5C"/>
    <w:rsid w:val="00011FB8"/>
    <w:rsid w:val="000165E2"/>
    <w:rsid w:val="00017018"/>
    <w:rsid w:val="00027E33"/>
    <w:rsid w:val="00040ADF"/>
    <w:rsid w:val="00044366"/>
    <w:rsid w:val="00051F10"/>
    <w:rsid w:val="00052A8F"/>
    <w:rsid w:val="00052D77"/>
    <w:rsid w:val="000636EF"/>
    <w:rsid w:val="00070336"/>
    <w:rsid w:val="00084435"/>
    <w:rsid w:val="00085A6E"/>
    <w:rsid w:val="00091B87"/>
    <w:rsid w:val="000924C6"/>
    <w:rsid w:val="000B1090"/>
    <w:rsid w:val="000B4A60"/>
    <w:rsid w:val="000C04B4"/>
    <w:rsid w:val="000C2DBC"/>
    <w:rsid w:val="000C37A4"/>
    <w:rsid w:val="000C5C2D"/>
    <w:rsid w:val="000D15DA"/>
    <w:rsid w:val="000D40A1"/>
    <w:rsid w:val="000D521C"/>
    <w:rsid w:val="000F059F"/>
    <w:rsid w:val="000F1C20"/>
    <w:rsid w:val="000F21AB"/>
    <w:rsid w:val="000F251C"/>
    <w:rsid w:val="000F2E37"/>
    <w:rsid w:val="000F64B3"/>
    <w:rsid w:val="00113EF3"/>
    <w:rsid w:val="00120369"/>
    <w:rsid w:val="00133CD3"/>
    <w:rsid w:val="00141FB6"/>
    <w:rsid w:val="00166048"/>
    <w:rsid w:val="0016732F"/>
    <w:rsid w:val="00170B67"/>
    <w:rsid w:val="00171B23"/>
    <w:rsid w:val="0017607B"/>
    <w:rsid w:val="00180556"/>
    <w:rsid w:val="00190722"/>
    <w:rsid w:val="00190EC3"/>
    <w:rsid w:val="001934A9"/>
    <w:rsid w:val="00196862"/>
    <w:rsid w:val="001A3AAF"/>
    <w:rsid w:val="001A5525"/>
    <w:rsid w:val="001A77AB"/>
    <w:rsid w:val="001B045C"/>
    <w:rsid w:val="001B20AA"/>
    <w:rsid w:val="001B42EF"/>
    <w:rsid w:val="001B4A21"/>
    <w:rsid w:val="001C07CD"/>
    <w:rsid w:val="001C69D2"/>
    <w:rsid w:val="001D42EF"/>
    <w:rsid w:val="001D51DD"/>
    <w:rsid w:val="001D5F31"/>
    <w:rsid w:val="001E3EE9"/>
    <w:rsid w:val="001E6ABD"/>
    <w:rsid w:val="001F06CC"/>
    <w:rsid w:val="00203E3E"/>
    <w:rsid w:val="00211AF0"/>
    <w:rsid w:val="00212A27"/>
    <w:rsid w:val="002169AA"/>
    <w:rsid w:val="00223B3C"/>
    <w:rsid w:val="00224DDC"/>
    <w:rsid w:val="00226F1F"/>
    <w:rsid w:val="002368B6"/>
    <w:rsid w:val="002511E4"/>
    <w:rsid w:val="00267AFB"/>
    <w:rsid w:val="002768A7"/>
    <w:rsid w:val="00292AB8"/>
    <w:rsid w:val="002A576C"/>
    <w:rsid w:val="002A7D37"/>
    <w:rsid w:val="002B4352"/>
    <w:rsid w:val="002C3C4D"/>
    <w:rsid w:val="002C447D"/>
    <w:rsid w:val="002F2972"/>
    <w:rsid w:val="002F4165"/>
    <w:rsid w:val="002F7A15"/>
    <w:rsid w:val="0030613B"/>
    <w:rsid w:val="00312DAC"/>
    <w:rsid w:val="003132D0"/>
    <w:rsid w:val="003142E8"/>
    <w:rsid w:val="00325BF1"/>
    <w:rsid w:val="003314BC"/>
    <w:rsid w:val="003339BF"/>
    <w:rsid w:val="0034392B"/>
    <w:rsid w:val="00357082"/>
    <w:rsid w:val="003573B7"/>
    <w:rsid w:val="00371CE3"/>
    <w:rsid w:val="0037232E"/>
    <w:rsid w:val="0038394B"/>
    <w:rsid w:val="0038406A"/>
    <w:rsid w:val="003919AC"/>
    <w:rsid w:val="003B2DDC"/>
    <w:rsid w:val="003B43B5"/>
    <w:rsid w:val="003C2456"/>
    <w:rsid w:val="003C30D5"/>
    <w:rsid w:val="003C46A0"/>
    <w:rsid w:val="003D7071"/>
    <w:rsid w:val="003E0902"/>
    <w:rsid w:val="003E1D41"/>
    <w:rsid w:val="003E3F1D"/>
    <w:rsid w:val="004073E9"/>
    <w:rsid w:val="004129C1"/>
    <w:rsid w:val="0041580B"/>
    <w:rsid w:val="00422AD1"/>
    <w:rsid w:val="00431691"/>
    <w:rsid w:val="004335E2"/>
    <w:rsid w:val="0043470E"/>
    <w:rsid w:val="00435AE1"/>
    <w:rsid w:val="00436B74"/>
    <w:rsid w:val="00437FC5"/>
    <w:rsid w:val="00440396"/>
    <w:rsid w:val="00440A1E"/>
    <w:rsid w:val="004423CF"/>
    <w:rsid w:val="0047252B"/>
    <w:rsid w:val="00484C52"/>
    <w:rsid w:val="004876C1"/>
    <w:rsid w:val="004B1C42"/>
    <w:rsid w:val="004B2135"/>
    <w:rsid w:val="004B4019"/>
    <w:rsid w:val="004B741F"/>
    <w:rsid w:val="004C4667"/>
    <w:rsid w:val="004C5151"/>
    <w:rsid w:val="004D5D60"/>
    <w:rsid w:val="004F1604"/>
    <w:rsid w:val="004F6132"/>
    <w:rsid w:val="004F6B23"/>
    <w:rsid w:val="00500FC2"/>
    <w:rsid w:val="00505AEA"/>
    <w:rsid w:val="00512308"/>
    <w:rsid w:val="0051261C"/>
    <w:rsid w:val="00524F95"/>
    <w:rsid w:val="0053312C"/>
    <w:rsid w:val="0053711D"/>
    <w:rsid w:val="00543DFD"/>
    <w:rsid w:val="00543F16"/>
    <w:rsid w:val="00544A44"/>
    <w:rsid w:val="00545715"/>
    <w:rsid w:val="00562798"/>
    <w:rsid w:val="00565B68"/>
    <w:rsid w:val="00584FB1"/>
    <w:rsid w:val="0059798E"/>
    <w:rsid w:val="005A1F7A"/>
    <w:rsid w:val="005A2E8E"/>
    <w:rsid w:val="005B0C26"/>
    <w:rsid w:val="005B4F6F"/>
    <w:rsid w:val="005C469B"/>
    <w:rsid w:val="005E49D7"/>
    <w:rsid w:val="005E6EC8"/>
    <w:rsid w:val="005E76F2"/>
    <w:rsid w:val="00634365"/>
    <w:rsid w:val="00646312"/>
    <w:rsid w:val="00652D6C"/>
    <w:rsid w:val="00677247"/>
    <w:rsid w:val="006807C5"/>
    <w:rsid w:val="00681E1B"/>
    <w:rsid w:val="00683EF3"/>
    <w:rsid w:val="0068758B"/>
    <w:rsid w:val="00691FBA"/>
    <w:rsid w:val="006922D8"/>
    <w:rsid w:val="006B2815"/>
    <w:rsid w:val="006C0FF8"/>
    <w:rsid w:val="006D3CD4"/>
    <w:rsid w:val="006D4635"/>
    <w:rsid w:val="006D7234"/>
    <w:rsid w:val="006E011F"/>
    <w:rsid w:val="006E1199"/>
    <w:rsid w:val="006E1AD8"/>
    <w:rsid w:val="006E2E02"/>
    <w:rsid w:val="006E3FBF"/>
    <w:rsid w:val="006E5082"/>
    <w:rsid w:val="006F0491"/>
    <w:rsid w:val="00707B14"/>
    <w:rsid w:val="00715C6D"/>
    <w:rsid w:val="00751FEA"/>
    <w:rsid w:val="007715D7"/>
    <w:rsid w:val="00777F09"/>
    <w:rsid w:val="0079079C"/>
    <w:rsid w:val="00795568"/>
    <w:rsid w:val="007955CB"/>
    <w:rsid w:val="00797E36"/>
    <w:rsid w:val="007A3ECC"/>
    <w:rsid w:val="007B2A0E"/>
    <w:rsid w:val="007C2CB6"/>
    <w:rsid w:val="007D1DFA"/>
    <w:rsid w:val="007F4BFF"/>
    <w:rsid w:val="00802F8D"/>
    <w:rsid w:val="00824B9F"/>
    <w:rsid w:val="0082638D"/>
    <w:rsid w:val="0083244B"/>
    <w:rsid w:val="00840383"/>
    <w:rsid w:val="008424C9"/>
    <w:rsid w:val="0084348C"/>
    <w:rsid w:val="00860732"/>
    <w:rsid w:val="0086079B"/>
    <w:rsid w:val="00864C8C"/>
    <w:rsid w:val="00865678"/>
    <w:rsid w:val="0087006B"/>
    <w:rsid w:val="008779BC"/>
    <w:rsid w:val="00885051"/>
    <w:rsid w:val="00894B00"/>
    <w:rsid w:val="00897239"/>
    <w:rsid w:val="008A691C"/>
    <w:rsid w:val="008B0545"/>
    <w:rsid w:val="008B725D"/>
    <w:rsid w:val="00901130"/>
    <w:rsid w:val="009118BC"/>
    <w:rsid w:val="00920588"/>
    <w:rsid w:val="00922E07"/>
    <w:rsid w:val="00924D5F"/>
    <w:rsid w:val="009337F1"/>
    <w:rsid w:val="0093586E"/>
    <w:rsid w:val="00936921"/>
    <w:rsid w:val="00937A5E"/>
    <w:rsid w:val="0094120E"/>
    <w:rsid w:val="009439FE"/>
    <w:rsid w:val="00952B44"/>
    <w:rsid w:val="00957470"/>
    <w:rsid w:val="009675A6"/>
    <w:rsid w:val="009755B0"/>
    <w:rsid w:val="00983B9F"/>
    <w:rsid w:val="00997699"/>
    <w:rsid w:val="009A3F60"/>
    <w:rsid w:val="009B13D6"/>
    <w:rsid w:val="009B4671"/>
    <w:rsid w:val="009B579A"/>
    <w:rsid w:val="009B5CA9"/>
    <w:rsid w:val="009C247C"/>
    <w:rsid w:val="009C2FDF"/>
    <w:rsid w:val="009D6507"/>
    <w:rsid w:val="009E2C5F"/>
    <w:rsid w:val="009E423F"/>
    <w:rsid w:val="009F3D94"/>
    <w:rsid w:val="009F6889"/>
    <w:rsid w:val="00A015C2"/>
    <w:rsid w:val="00A05ED2"/>
    <w:rsid w:val="00A14CA2"/>
    <w:rsid w:val="00A2454A"/>
    <w:rsid w:val="00A26E1B"/>
    <w:rsid w:val="00A42D90"/>
    <w:rsid w:val="00A43EC0"/>
    <w:rsid w:val="00A52E90"/>
    <w:rsid w:val="00A6179C"/>
    <w:rsid w:val="00A656FC"/>
    <w:rsid w:val="00A71906"/>
    <w:rsid w:val="00A7306A"/>
    <w:rsid w:val="00A744EF"/>
    <w:rsid w:val="00A80093"/>
    <w:rsid w:val="00A83034"/>
    <w:rsid w:val="00A92623"/>
    <w:rsid w:val="00A9291B"/>
    <w:rsid w:val="00A94AF4"/>
    <w:rsid w:val="00A95CEE"/>
    <w:rsid w:val="00AA7C9E"/>
    <w:rsid w:val="00AB106F"/>
    <w:rsid w:val="00AB4997"/>
    <w:rsid w:val="00AC52D7"/>
    <w:rsid w:val="00AC5560"/>
    <w:rsid w:val="00AF2D2D"/>
    <w:rsid w:val="00AF61DE"/>
    <w:rsid w:val="00AF68D1"/>
    <w:rsid w:val="00B135B0"/>
    <w:rsid w:val="00B172FB"/>
    <w:rsid w:val="00B20377"/>
    <w:rsid w:val="00B23342"/>
    <w:rsid w:val="00B31BEC"/>
    <w:rsid w:val="00B3279B"/>
    <w:rsid w:val="00B34403"/>
    <w:rsid w:val="00B36125"/>
    <w:rsid w:val="00B36D1B"/>
    <w:rsid w:val="00B513A8"/>
    <w:rsid w:val="00B63B80"/>
    <w:rsid w:val="00B732F1"/>
    <w:rsid w:val="00B8459A"/>
    <w:rsid w:val="00B920F0"/>
    <w:rsid w:val="00BA17A6"/>
    <w:rsid w:val="00BA7BCF"/>
    <w:rsid w:val="00BB57B8"/>
    <w:rsid w:val="00BD55CE"/>
    <w:rsid w:val="00BE606E"/>
    <w:rsid w:val="00BE6E34"/>
    <w:rsid w:val="00C03AEA"/>
    <w:rsid w:val="00C23B42"/>
    <w:rsid w:val="00C314EB"/>
    <w:rsid w:val="00C41EF0"/>
    <w:rsid w:val="00C5373D"/>
    <w:rsid w:val="00C62C6A"/>
    <w:rsid w:val="00C7080A"/>
    <w:rsid w:val="00C8453F"/>
    <w:rsid w:val="00C8731D"/>
    <w:rsid w:val="00C87A67"/>
    <w:rsid w:val="00C93F9B"/>
    <w:rsid w:val="00C96D39"/>
    <w:rsid w:val="00CA221A"/>
    <w:rsid w:val="00CA356E"/>
    <w:rsid w:val="00CA3702"/>
    <w:rsid w:val="00CA52D1"/>
    <w:rsid w:val="00CD7F83"/>
    <w:rsid w:val="00CE7833"/>
    <w:rsid w:val="00CF2042"/>
    <w:rsid w:val="00CF2D88"/>
    <w:rsid w:val="00D030FF"/>
    <w:rsid w:val="00D117FB"/>
    <w:rsid w:val="00D20B89"/>
    <w:rsid w:val="00D242E7"/>
    <w:rsid w:val="00D26725"/>
    <w:rsid w:val="00D408B0"/>
    <w:rsid w:val="00D41900"/>
    <w:rsid w:val="00D455D3"/>
    <w:rsid w:val="00D512A0"/>
    <w:rsid w:val="00D54BF6"/>
    <w:rsid w:val="00D6378F"/>
    <w:rsid w:val="00D7241A"/>
    <w:rsid w:val="00D805F4"/>
    <w:rsid w:val="00D91188"/>
    <w:rsid w:val="00DB42A8"/>
    <w:rsid w:val="00DB6DD7"/>
    <w:rsid w:val="00DD00C3"/>
    <w:rsid w:val="00DD23C1"/>
    <w:rsid w:val="00DE18D6"/>
    <w:rsid w:val="00DE232A"/>
    <w:rsid w:val="00DF1214"/>
    <w:rsid w:val="00DF396F"/>
    <w:rsid w:val="00DF5946"/>
    <w:rsid w:val="00DF5B20"/>
    <w:rsid w:val="00E14007"/>
    <w:rsid w:val="00E165BD"/>
    <w:rsid w:val="00E34FF6"/>
    <w:rsid w:val="00E51E8C"/>
    <w:rsid w:val="00E6351D"/>
    <w:rsid w:val="00E74468"/>
    <w:rsid w:val="00E82B20"/>
    <w:rsid w:val="00E96BA8"/>
    <w:rsid w:val="00EA016F"/>
    <w:rsid w:val="00EA0512"/>
    <w:rsid w:val="00EA463A"/>
    <w:rsid w:val="00EB1ADD"/>
    <w:rsid w:val="00ED16AD"/>
    <w:rsid w:val="00ED4C8D"/>
    <w:rsid w:val="00EF1F3C"/>
    <w:rsid w:val="00EF5291"/>
    <w:rsid w:val="00F017F8"/>
    <w:rsid w:val="00F034BE"/>
    <w:rsid w:val="00F06A76"/>
    <w:rsid w:val="00F11D9B"/>
    <w:rsid w:val="00F21F95"/>
    <w:rsid w:val="00F273C3"/>
    <w:rsid w:val="00F315C2"/>
    <w:rsid w:val="00F323C3"/>
    <w:rsid w:val="00F43B29"/>
    <w:rsid w:val="00F45C12"/>
    <w:rsid w:val="00F54C80"/>
    <w:rsid w:val="00F55773"/>
    <w:rsid w:val="00F5642F"/>
    <w:rsid w:val="00F56B9D"/>
    <w:rsid w:val="00F66E40"/>
    <w:rsid w:val="00F66E95"/>
    <w:rsid w:val="00F74F0F"/>
    <w:rsid w:val="00F81833"/>
    <w:rsid w:val="00F906E4"/>
    <w:rsid w:val="00F93DCB"/>
    <w:rsid w:val="00FA33F5"/>
    <w:rsid w:val="00FA4788"/>
    <w:rsid w:val="00FA6F6A"/>
    <w:rsid w:val="00FB0603"/>
    <w:rsid w:val="00FB23FE"/>
    <w:rsid w:val="00FC5F03"/>
    <w:rsid w:val="00FD1C6E"/>
    <w:rsid w:val="00FF50DC"/>
    <w:rsid w:val="00FF6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480" w:after="240" w:line="260" w:lineRule="atLeast"/>
        <w:ind w:left="340" w:hanging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E7"/>
    <w:pPr>
      <w:ind w:left="0" w:firstLine="0"/>
    </w:pPr>
    <w:rPr>
      <w:rFonts w:asciiTheme="minorHAnsi" w:hAnsiTheme="minorHAnsi"/>
      <w:sz w:val="24"/>
    </w:rPr>
  </w:style>
  <w:style w:type="paragraph" w:styleId="Ttulo1">
    <w:name w:val="heading 1"/>
    <w:next w:val="Textkrper1"/>
    <w:qFormat/>
    <w:rsid w:val="008779BC"/>
    <w:pPr>
      <w:keepNext/>
      <w:numPr>
        <w:numId w:val="1"/>
      </w:numPr>
      <w:pBdr>
        <w:left w:val="threeDEmboss" w:sz="24" w:space="4" w:color="95A408"/>
        <w:bottom w:val="threeDEmboss" w:sz="24" w:space="1" w:color="95A408"/>
      </w:pBdr>
      <w:tabs>
        <w:tab w:val="left" w:pos="601"/>
      </w:tabs>
      <w:ind w:left="0" w:firstLine="0"/>
      <w:outlineLvl w:val="0"/>
    </w:pPr>
    <w:rPr>
      <w:rFonts w:asciiTheme="minorHAnsi" w:hAnsiTheme="minorHAnsi"/>
      <w:b/>
      <w:caps/>
      <w:color w:val="95A408"/>
      <w:sz w:val="36"/>
      <w:lang w:val="en-GB"/>
    </w:rPr>
  </w:style>
  <w:style w:type="paragraph" w:styleId="Ttulo2">
    <w:name w:val="heading 2"/>
    <w:next w:val="Textkrper1"/>
    <w:qFormat/>
    <w:rsid w:val="008779BC"/>
    <w:pPr>
      <w:keepNext/>
      <w:numPr>
        <w:ilvl w:val="1"/>
        <w:numId w:val="1"/>
      </w:numPr>
      <w:tabs>
        <w:tab w:val="left" w:pos="601"/>
      </w:tabs>
      <w:spacing w:before="240" w:after="120"/>
      <w:ind w:left="0" w:firstLine="0"/>
      <w:outlineLvl w:val="1"/>
    </w:pPr>
    <w:rPr>
      <w:rFonts w:asciiTheme="minorHAnsi" w:hAnsiTheme="minorHAnsi" w:cs="Arial"/>
      <w:b/>
      <w:sz w:val="28"/>
      <w:lang w:val="en-GB"/>
    </w:rPr>
  </w:style>
  <w:style w:type="paragraph" w:styleId="Ttulo3">
    <w:name w:val="heading 3"/>
    <w:next w:val="Textkrper1"/>
    <w:qFormat/>
    <w:rsid w:val="00715C6D"/>
    <w:pPr>
      <w:keepNext/>
      <w:numPr>
        <w:ilvl w:val="2"/>
        <w:numId w:val="1"/>
      </w:numPr>
      <w:tabs>
        <w:tab w:val="left" w:pos="601"/>
      </w:tabs>
      <w:spacing w:before="240" w:after="120"/>
      <w:ind w:left="0" w:firstLine="0"/>
      <w:outlineLvl w:val="2"/>
    </w:pPr>
    <w:rPr>
      <w:rFonts w:asciiTheme="minorHAnsi" w:hAnsiTheme="minorHAnsi" w:cs="Arial"/>
      <w:b/>
      <w:color w:val="95A408"/>
      <w:sz w:val="24"/>
      <w:lang w:val="es-ES_tradnl"/>
    </w:rPr>
  </w:style>
  <w:style w:type="paragraph" w:styleId="Ttulo4">
    <w:name w:val="heading 4"/>
    <w:next w:val="Textkrper1"/>
    <w:rsid w:val="00D805F4"/>
    <w:pPr>
      <w:keepNext/>
      <w:numPr>
        <w:ilvl w:val="3"/>
        <w:numId w:val="1"/>
      </w:numPr>
      <w:tabs>
        <w:tab w:val="left" w:pos="601"/>
      </w:tabs>
      <w:spacing w:before="120" w:after="120"/>
      <w:ind w:left="0" w:firstLine="0"/>
      <w:outlineLvl w:val="3"/>
    </w:pPr>
    <w:rPr>
      <w:rFonts w:asciiTheme="minorHAnsi" w:hAnsiTheme="minorHAnsi" w:cs="Arial"/>
      <w:sz w:val="24"/>
      <w:lang w:val="es-ES_tradnl"/>
    </w:rPr>
  </w:style>
  <w:style w:type="paragraph" w:styleId="Ttulo5">
    <w:name w:val="heading 5"/>
    <w:next w:val="Textkrper1"/>
    <w:rsid w:val="00D805F4"/>
    <w:pPr>
      <w:keepNext/>
      <w:numPr>
        <w:ilvl w:val="4"/>
        <w:numId w:val="1"/>
      </w:numPr>
      <w:tabs>
        <w:tab w:val="left" w:pos="601"/>
      </w:tabs>
      <w:spacing w:after="120"/>
      <w:ind w:left="0" w:firstLine="0"/>
      <w:outlineLvl w:val="4"/>
    </w:pPr>
    <w:rPr>
      <w:rFonts w:asciiTheme="minorHAnsi" w:hAnsiTheme="minorHAnsi" w:cs="Arial"/>
      <w:sz w:val="24"/>
      <w:lang w:val="es-ES_tradnl"/>
    </w:rPr>
  </w:style>
  <w:style w:type="paragraph" w:styleId="Ttulo6">
    <w:name w:val="heading 6"/>
    <w:basedOn w:val="Normal"/>
    <w:next w:val="Normal"/>
    <w:rsid w:val="00D805F4"/>
    <w:pPr>
      <w:numPr>
        <w:ilvl w:val="5"/>
        <w:numId w:val="1"/>
      </w:numPr>
      <w:spacing w:after="120"/>
      <w:outlineLvl w:val="5"/>
    </w:pPr>
    <w:rPr>
      <w:i/>
      <w:lang w:val="es-ES_tradnl"/>
    </w:rPr>
  </w:style>
  <w:style w:type="paragraph" w:styleId="Ttulo7">
    <w:name w:val="heading 7"/>
    <w:basedOn w:val="Normal"/>
    <w:next w:val="Normal"/>
    <w:rsid w:val="00D805F4"/>
    <w:pPr>
      <w:numPr>
        <w:ilvl w:val="6"/>
        <w:numId w:val="1"/>
      </w:numPr>
      <w:spacing w:before="240" w:after="60" w:line="300" w:lineRule="atLeast"/>
      <w:outlineLvl w:val="6"/>
    </w:pPr>
    <w:rPr>
      <w:sz w:val="22"/>
      <w:lang w:val="es-ES_tradnl"/>
    </w:rPr>
  </w:style>
  <w:style w:type="paragraph" w:styleId="Ttulo8">
    <w:name w:val="heading 8"/>
    <w:basedOn w:val="Normal"/>
    <w:next w:val="Normal"/>
    <w:rsid w:val="00D805F4"/>
    <w:pPr>
      <w:numPr>
        <w:ilvl w:val="7"/>
        <w:numId w:val="1"/>
      </w:numPr>
      <w:spacing w:before="240" w:after="60" w:line="300" w:lineRule="atLeast"/>
      <w:outlineLvl w:val="7"/>
    </w:pPr>
    <w:rPr>
      <w:i/>
      <w:sz w:val="22"/>
      <w:lang w:val="es-ES_tradnl"/>
    </w:rPr>
  </w:style>
  <w:style w:type="paragraph" w:styleId="Ttulo9">
    <w:name w:val="heading 9"/>
    <w:basedOn w:val="Normal"/>
    <w:next w:val="Normal"/>
    <w:rsid w:val="00D805F4"/>
    <w:pPr>
      <w:numPr>
        <w:ilvl w:val="8"/>
        <w:numId w:val="1"/>
      </w:numPr>
      <w:spacing w:before="240" w:after="60" w:line="300" w:lineRule="atLeast"/>
      <w:outlineLvl w:val="8"/>
    </w:pPr>
    <w:rPr>
      <w:i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krper1">
    <w:name w:val="Textkörper1"/>
    <w:rsid w:val="00F11D9B"/>
    <w:pPr>
      <w:spacing w:before="0"/>
      <w:ind w:left="0" w:firstLine="0"/>
    </w:pPr>
    <w:rPr>
      <w:rFonts w:asciiTheme="minorHAnsi" w:hAnsiTheme="minorHAnsi" w:cs="Arial"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rsid w:val="00A9291B"/>
    <w:pPr>
      <w:tabs>
        <w:tab w:val="center" w:pos="4252"/>
        <w:tab w:val="right" w:pos="8504"/>
      </w:tabs>
      <w:spacing w:before="0" w:after="0" w:line="240" w:lineRule="auto"/>
    </w:pPr>
    <w:rPr>
      <w:rFonts w:cs="Arial"/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rsid w:val="003E0902"/>
    <w:pPr>
      <w:tabs>
        <w:tab w:val="center" w:pos="4252"/>
        <w:tab w:val="right" w:pos="8504"/>
      </w:tabs>
      <w:spacing w:before="0" w:after="0" w:line="240" w:lineRule="auto"/>
    </w:pPr>
    <w:rPr>
      <w:rFonts w:cs="Arial"/>
      <w:i/>
      <w:sz w:val="20"/>
    </w:rPr>
  </w:style>
  <w:style w:type="character" w:styleId="Nmerodepgina">
    <w:name w:val="page number"/>
    <w:basedOn w:val="Fuentedeprrafopredeter"/>
    <w:semiHidden/>
    <w:rsid w:val="00052A8F"/>
    <w:rPr>
      <w:sz w:val="20"/>
    </w:rPr>
  </w:style>
  <w:style w:type="paragraph" w:styleId="TDC1">
    <w:name w:val="toc 1"/>
    <w:basedOn w:val="Normal"/>
    <w:next w:val="Normal"/>
    <w:autoRedefine/>
    <w:uiPriority w:val="39"/>
    <w:rsid w:val="00634365"/>
    <w:pPr>
      <w:tabs>
        <w:tab w:val="right" w:leader="dot" w:pos="8647"/>
        <w:tab w:val="right" w:pos="9071"/>
      </w:tabs>
      <w:spacing w:before="240"/>
      <w:ind w:left="284" w:hanging="284"/>
    </w:pPr>
    <w:rPr>
      <w:rFonts w:cs="Arial"/>
      <w:b/>
      <w:caps/>
      <w:noProof/>
    </w:rPr>
  </w:style>
  <w:style w:type="paragraph" w:styleId="TDC2">
    <w:name w:val="toc 2"/>
    <w:basedOn w:val="Normal"/>
    <w:next w:val="Normal"/>
    <w:autoRedefine/>
    <w:uiPriority w:val="39"/>
    <w:rsid w:val="00634365"/>
    <w:pPr>
      <w:tabs>
        <w:tab w:val="right" w:leader="dot" w:pos="8647"/>
        <w:tab w:val="right" w:pos="9071"/>
      </w:tabs>
      <w:spacing w:before="120"/>
      <w:ind w:left="709" w:hanging="425"/>
    </w:pPr>
    <w:rPr>
      <w:rFonts w:cs="Arial"/>
      <w:caps/>
      <w:noProof/>
      <w:sz w:val="22"/>
    </w:rPr>
  </w:style>
  <w:style w:type="paragraph" w:styleId="TDC3">
    <w:name w:val="toc 3"/>
    <w:basedOn w:val="Normal"/>
    <w:next w:val="Normal"/>
    <w:autoRedefine/>
    <w:uiPriority w:val="39"/>
    <w:rsid w:val="00634365"/>
    <w:pPr>
      <w:tabs>
        <w:tab w:val="right" w:leader="dot" w:pos="8647"/>
        <w:tab w:val="right" w:pos="9071"/>
      </w:tabs>
      <w:spacing w:before="240" w:after="120"/>
      <w:ind w:left="1276" w:hanging="567"/>
    </w:pPr>
    <w:rPr>
      <w:rFonts w:cs="Arial"/>
      <w:noProof/>
    </w:rPr>
  </w:style>
  <w:style w:type="paragraph" w:styleId="TDC4">
    <w:name w:val="toc 4"/>
    <w:basedOn w:val="Normal"/>
    <w:next w:val="Normal"/>
    <w:autoRedefine/>
    <w:semiHidden/>
    <w:rsid w:val="009D6507"/>
    <w:pPr>
      <w:tabs>
        <w:tab w:val="right" w:leader="dot" w:pos="8647"/>
        <w:tab w:val="right" w:pos="9071"/>
      </w:tabs>
      <w:ind w:left="1985" w:hanging="709"/>
    </w:pPr>
    <w:rPr>
      <w:rFonts w:cs="Arial"/>
      <w:noProof/>
      <w:sz w:val="22"/>
    </w:rPr>
  </w:style>
  <w:style w:type="paragraph" w:styleId="TDC5">
    <w:name w:val="toc 5"/>
    <w:basedOn w:val="Normal"/>
    <w:next w:val="Normal"/>
    <w:autoRedefine/>
    <w:semiHidden/>
    <w:rsid w:val="009D6507"/>
    <w:pPr>
      <w:tabs>
        <w:tab w:val="right" w:leader="dot" w:pos="8647"/>
        <w:tab w:val="right" w:pos="9071"/>
      </w:tabs>
      <w:ind w:left="2835" w:hanging="708"/>
    </w:pPr>
    <w:rPr>
      <w:rFonts w:cs="Arial"/>
      <w:noProof/>
      <w:sz w:val="22"/>
    </w:rPr>
  </w:style>
  <w:style w:type="paragraph" w:styleId="TDC6">
    <w:name w:val="toc 6"/>
    <w:basedOn w:val="Normal"/>
    <w:next w:val="Normal"/>
    <w:autoRedefine/>
    <w:semiHidden/>
    <w:rsid w:val="009D6507"/>
    <w:pPr>
      <w:ind w:left="1000"/>
    </w:pPr>
    <w:rPr>
      <w:sz w:val="22"/>
    </w:rPr>
  </w:style>
  <w:style w:type="paragraph" w:styleId="TDC7">
    <w:name w:val="toc 7"/>
    <w:basedOn w:val="Normal"/>
    <w:next w:val="Normal"/>
    <w:autoRedefine/>
    <w:semiHidden/>
    <w:rsid w:val="009D6507"/>
    <w:pPr>
      <w:ind w:left="1200"/>
    </w:pPr>
    <w:rPr>
      <w:sz w:val="22"/>
    </w:rPr>
  </w:style>
  <w:style w:type="paragraph" w:styleId="TDC8">
    <w:name w:val="toc 8"/>
    <w:basedOn w:val="Normal"/>
    <w:next w:val="Normal"/>
    <w:autoRedefine/>
    <w:semiHidden/>
    <w:rsid w:val="009D6507"/>
    <w:pPr>
      <w:ind w:left="1400"/>
    </w:pPr>
    <w:rPr>
      <w:sz w:val="22"/>
    </w:rPr>
  </w:style>
  <w:style w:type="paragraph" w:styleId="TDC9">
    <w:name w:val="toc 9"/>
    <w:basedOn w:val="Normal"/>
    <w:next w:val="Normal"/>
    <w:autoRedefine/>
    <w:semiHidden/>
    <w:rsid w:val="009D6507"/>
    <w:pPr>
      <w:ind w:left="1600"/>
    </w:pPr>
    <w:rPr>
      <w:sz w:val="22"/>
    </w:rPr>
  </w:style>
  <w:style w:type="paragraph" w:customStyle="1" w:styleId="Bullet1">
    <w:name w:val="Bullet 1"/>
    <w:basedOn w:val="Textkrper1"/>
    <w:rsid w:val="000F21AB"/>
    <w:pPr>
      <w:numPr>
        <w:numId w:val="2"/>
      </w:numPr>
      <w:spacing w:before="60" w:after="120"/>
      <w:ind w:left="851" w:hanging="284"/>
    </w:pPr>
  </w:style>
  <w:style w:type="paragraph" w:customStyle="1" w:styleId="Bullet2">
    <w:name w:val="Bullet 2"/>
    <w:basedOn w:val="Textkrper1"/>
    <w:rsid w:val="000F21AB"/>
    <w:pPr>
      <w:numPr>
        <w:numId w:val="4"/>
      </w:numPr>
      <w:spacing w:before="60" w:after="120"/>
      <w:ind w:left="1418" w:hanging="284"/>
    </w:pPr>
    <w:rPr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F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FC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81E1B"/>
    <w:rPr>
      <w:rFonts w:asciiTheme="minorHAnsi" w:hAnsiTheme="minorHAnsi"/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681E1B"/>
    <w:rPr>
      <w:rFonts w:asciiTheme="minorHAnsi" w:hAnsiTheme="minorHAnsi"/>
      <w:smallCaps/>
      <w:color w:val="C0504D" w:themeColor="accent2"/>
      <w:u w:val="single"/>
    </w:rPr>
  </w:style>
  <w:style w:type="paragraph" w:styleId="Prrafodelista">
    <w:name w:val="List Paragraph"/>
    <w:basedOn w:val="Textkrper1"/>
    <w:uiPriority w:val="34"/>
    <w:qFormat/>
    <w:rsid w:val="001A77AB"/>
    <w:pPr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681E1B"/>
    <w:pPr>
      <w:spacing w:before="60"/>
      <w:jc w:val="center"/>
    </w:pPr>
    <w:rPr>
      <w:b/>
      <w:bCs/>
      <w:i/>
      <w:color w:val="000000" w:themeColor="text1"/>
      <w:sz w:val="18"/>
      <w:szCs w:val="18"/>
    </w:rPr>
  </w:style>
  <w:style w:type="numbering" w:customStyle="1" w:styleId="Style1">
    <w:name w:val="Style1"/>
    <w:rsid w:val="00920588"/>
    <w:pPr>
      <w:numPr>
        <w:numId w:val="3"/>
      </w:numPr>
    </w:pPr>
  </w:style>
  <w:style w:type="paragraph" w:customStyle="1" w:styleId="TableHeading">
    <w:name w:val="Table Heading"/>
    <w:basedOn w:val="Normal"/>
    <w:rsid w:val="000F21AB"/>
    <w:pPr>
      <w:spacing w:before="120" w:after="120" w:line="240" w:lineRule="auto"/>
      <w:jc w:val="center"/>
    </w:pPr>
    <w:rPr>
      <w:rFonts w:ascii="Times New Roman" w:hAnsi="Times New Roman"/>
      <w:b/>
      <w:bCs/>
      <w:lang w:val="en-US" w:eastAsia="ja-JP"/>
    </w:rPr>
  </w:style>
  <w:style w:type="paragraph" w:customStyle="1" w:styleId="Figuretitle">
    <w:name w:val="Figure title"/>
    <w:aliases w:val="Table title"/>
    <w:basedOn w:val="Textkrper1"/>
    <w:qFormat/>
    <w:rsid w:val="00F11D9B"/>
    <w:pPr>
      <w:jc w:val="center"/>
    </w:pPr>
    <w:rPr>
      <w:b/>
      <w:i/>
      <w:color w:val="95A408"/>
      <w:sz w:val="20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920588"/>
    <w:rPr>
      <w:color w:val="808080"/>
    </w:rPr>
  </w:style>
  <w:style w:type="character" w:customStyle="1" w:styleId="Tablecontentsmall">
    <w:name w:val="Table content small"/>
    <w:basedOn w:val="Fuentedeprrafopredeter"/>
    <w:rsid w:val="000F21AB"/>
    <w:rPr>
      <w:sz w:val="20"/>
    </w:rPr>
  </w:style>
  <w:style w:type="paragraph" w:customStyle="1" w:styleId="TableContents">
    <w:name w:val="Table Contents"/>
    <w:basedOn w:val="Normal"/>
    <w:rsid w:val="000F21AB"/>
    <w:pPr>
      <w:spacing w:before="120" w:after="120" w:line="240" w:lineRule="auto"/>
      <w:jc w:val="center"/>
    </w:pPr>
    <w:rPr>
      <w:rFonts w:ascii="Times New Roman" w:hAnsi="Times New Roman"/>
      <w:lang w:val="en-US" w:eastAsia="ja-JP"/>
    </w:rPr>
  </w:style>
  <w:style w:type="table" w:styleId="Tablaconcuadrcula">
    <w:name w:val="Table Grid"/>
    <w:basedOn w:val="Tablanormal"/>
    <w:uiPriority w:val="59"/>
    <w:rsid w:val="00F74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mallNotices">
    <w:name w:val="Small Notices"/>
    <w:basedOn w:val="Normal"/>
    <w:rsid w:val="00D242E7"/>
    <w:pPr>
      <w:pBdr>
        <w:left w:val="single" w:sz="2" w:space="4" w:color="95A408"/>
        <w:bottom w:val="single" w:sz="2" w:space="1" w:color="95A408"/>
      </w:pBdr>
      <w:spacing w:before="120" w:after="120"/>
    </w:pPr>
    <w:rPr>
      <w:bCs/>
      <w:i/>
      <w:iCs/>
      <w:sz w:val="20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A9291B"/>
    <w:rPr>
      <w:rFonts w:asciiTheme="minorHAnsi" w:hAnsiTheme="minorHAnsi" w:cs="Arial"/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0902"/>
    <w:rPr>
      <w:rFonts w:asciiTheme="minorHAnsi" w:hAnsiTheme="minorHAnsi" w:cs="Arial"/>
      <w:i/>
    </w:rPr>
  </w:style>
  <w:style w:type="paragraph" w:styleId="Textoindependiente">
    <w:name w:val="Body Text"/>
    <w:basedOn w:val="Normal"/>
    <w:link w:val="TextoindependienteCar"/>
    <w:rsid w:val="006E3FBF"/>
    <w:pPr>
      <w:spacing w:before="120" w:after="120"/>
    </w:pPr>
    <w:rPr>
      <w:rFonts w:ascii="Times New Roman" w:eastAsia="MS Mincho" w:hAnsi="Times New Roman"/>
      <w:szCs w:val="24"/>
      <w:lang w:val="en-US" w:eastAsia="ja-JP"/>
    </w:rPr>
  </w:style>
  <w:style w:type="character" w:customStyle="1" w:styleId="TextoindependienteCar">
    <w:name w:val="Texto independiente Car"/>
    <w:basedOn w:val="Fuentedeprrafopredeter"/>
    <w:link w:val="Textoindependiente"/>
    <w:rsid w:val="006E3FBF"/>
    <w:rPr>
      <w:rFonts w:eastAsia="MS Mincho"/>
      <w:sz w:val="24"/>
      <w:szCs w:val="24"/>
      <w:lang w:val="en-US" w:eastAsia="ja-JP"/>
    </w:rPr>
  </w:style>
  <w:style w:type="numbering" w:customStyle="1" w:styleId="Headling1">
    <w:name w:val="Headling 1"/>
    <w:uiPriority w:val="99"/>
    <w:rsid w:val="0016732F"/>
    <w:pPr>
      <w:numPr>
        <w:numId w:val="7"/>
      </w:numPr>
    </w:pPr>
  </w:style>
  <w:style w:type="paragraph" w:customStyle="1" w:styleId="Bullet3">
    <w:name w:val="Bullet 3"/>
    <w:basedOn w:val="Textkrper1"/>
    <w:qFormat/>
    <w:rsid w:val="000F21AB"/>
    <w:pPr>
      <w:numPr>
        <w:numId w:val="5"/>
      </w:numPr>
      <w:spacing w:before="60" w:after="120"/>
      <w:ind w:left="1702" w:hanging="284"/>
    </w:pPr>
    <w:rPr>
      <w:lang w:val="en-US"/>
    </w:rPr>
  </w:style>
  <w:style w:type="paragraph" w:customStyle="1" w:styleId="Bullet4">
    <w:name w:val="Bullet 4"/>
    <w:basedOn w:val="Textkrper1"/>
    <w:qFormat/>
    <w:rsid w:val="000F21AB"/>
    <w:pPr>
      <w:numPr>
        <w:numId w:val="6"/>
      </w:numPr>
      <w:spacing w:before="60" w:after="120"/>
      <w:ind w:left="1985" w:hanging="284"/>
    </w:pPr>
  </w:style>
  <w:style w:type="paragraph" w:styleId="TtulodeTDC">
    <w:name w:val="TOC Heading"/>
    <w:basedOn w:val="Ttulo1"/>
    <w:next w:val="Normal"/>
    <w:uiPriority w:val="39"/>
    <w:unhideWhenUsed/>
    <w:qFormat/>
    <w:rsid w:val="000F21AB"/>
    <w:pPr>
      <w:keepLines/>
      <w:numPr>
        <w:numId w:val="0"/>
      </w:numPr>
      <w:pBdr>
        <w:left w:val="none" w:sz="0" w:space="0" w:color="auto"/>
        <w:bottom w:val="none" w:sz="0" w:space="0" w:color="auto"/>
      </w:pBdr>
      <w:tabs>
        <w:tab w:val="clear" w:pos="601"/>
      </w:tabs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 w:eastAsia="en-US"/>
    </w:rPr>
  </w:style>
  <w:style w:type="paragraph" w:customStyle="1" w:styleId="berschrift11">
    <w:name w:val="Überschrift 11"/>
    <w:basedOn w:val="Textkrper1"/>
    <w:rsid w:val="004F6132"/>
    <w:pPr>
      <w:numPr>
        <w:numId w:val="9"/>
      </w:numPr>
      <w:pBdr>
        <w:left w:val="thinThickSmallGap" w:sz="24" w:space="4" w:color="95A408"/>
        <w:bottom w:val="thinThickSmallGap" w:sz="24" w:space="1" w:color="95A408"/>
      </w:pBdr>
      <w:spacing w:before="480"/>
      <w:outlineLvl w:val="0"/>
    </w:pPr>
    <w:rPr>
      <w:b/>
      <w:caps/>
      <w:color w:val="95A408"/>
      <w:sz w:val="36"/>
    </w:rPr>
  </w:style>
  <w:style w:type="paragraph" w:customStyle="1" w:styleId="berschrift21">
    <w:name w:val="Überschrift 21"/>
    <w:basedOn w:val="Textkrper1"/>
    <w:qFormat/>
    <w:rsid w:val="00F11D9B"/>
    <w:pPr>
      <w:numPr>
        <w:ilvl w:val="1"/>
        <w:numId w:val="8"/>
      </w:numPr>
      <w:spacing w:before="240"/>
      <w:ind w:left="624" w:hanging="624"/>
      <w:outlineLvl w:val="1"/>
    </w:pPr>
    <w:rPr>
      <w:b/>
      <w:sz w:val="28"/>
    </w:rPr>
  </w:style>
  <w:style w:type="paragraph" w:customStyle="1" w:styleId="berschrift31">
    <w:name w:val="Überschrift 31"/>
    <w:basedOn w:val="Textkrper1"/>
    <w:qFormat/>
    <w:rsid w:val="00F11D9B"/>
    <w:pPr>
      <w:numPr>
        <w:ilvl w:val="2"/>
        <w:numId w:val="8"/>
      </w:numPr>
      <w:outlineLvl w:val="2"/>
    </w:pPr>
    <w:rPr>
      <w:b/>
      <w:color w:val="95A408"/>
      <w:lang w:val="es-ES"/>
    </w:rPr>
  </w:style>
  <w:style w:type="paragraph" w:customStyle="1" w:styleId="berschrift41">
    <w:name w:val="Überschrift 41"/>
    <w:basedOn w:val="berschrift31"/>
    <w:qFormat/>
    <w:rsid w:val="00171B23"/>
    <w:pPr>
      <w:numPr>
        <w:ilvl w:val="3"/>
      </w:numPr>
    </w:pPr>
    <w:rPr>
      <w:b w:val="0"/>
      <w:i/>
      <w:color w:val="auto"/>
      <w:lang w:val="en-US"/>
    </w:rPr>
  </w:style>
  <w:style w:type="paragraph" w:styleId="NormalWeb">
    <w:name w:val="Normal (Web)"/>
    <w:basedOn w:val="Normal"/>
    <w:uiPriority w:val="99"/>
    <w:unhideWhenUsed/>
    <w:rsid w:val="00F66E95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rsid w:val="00D408B0"/>
    <w:pPr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Arial" w:hAnsi="Arial" w:cs="Arial"/>
      <w:color w:val="000000"/>
      <w:sz w:val="24"/>
      <w:szCs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93F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F9B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F9B"/>
    <w:rPr>
      <w:rFonts w:asciiTheme="minorHAnsi" w:hAnsi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F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F9B"/>
    <w:rPr>
      <w:rFonts w:asciiTheme="minorHAnsi" w:hAnsiTheme="minorHAnsi"/>
      <w:b/>
      <w:bCs/>
    </w:rPr>
  </w:style>
  <w:style w:type="paragraph" w:customStyle="1" w:styleId="references">
    <w:name w:val="references"/>
    <w:uiPriority w:val="99"/>
    <w:rsid w:val="00922E07"/>
    <w:pPr>
      <w:numPr>
        <w:numId w:val="11"/>
      </w:numPr>
      <w:spacing w:before="0" w:after="50" w:line="180" w:lineRule="exact"/>
    </w:pPr>
    <w:rPr>
      <w:noProof/>
      <w:sz w:val="16"/>
      <w:szCs w:val="16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F4BFF"/>
    <w:pPr>
      <w:spacing w:before="0" w:after="0" w:line="240" w:lineRule="auto"/>
    </w:pPr>
    <w:rPr>
      <w:rFonts w:ascii="Calibri" w:hAnsi="Calibri"/>
      <w:noProof/>
      <w:lang w:val="en-GB"/>
    </w:rPr>
  </w:style>
  <w:style w:type="character" w:customStyle="1" w:styleId="EndNoteBibliographyChar">
    <w:name w:val="EndNote Bibliography Char"/>
    <w:basedOn w:val="Fuentedeprrafopredeter"/>
    <w:link w:val="EndNoteBibliography"/>
    <w:rsid w:val="007F4BFF"/>
    <w:rPr>
      <w:rFonts w:ascii="Calibri" w:hAnsi="Calibri"/>
      <w:noProof/>
      <w:sz w:val="24"/>
      <w:lang w:val="en-GB"/>
    </w:rPr>
  </w:style>
  <w:style w:type="character" w:customStyle="1" w:styleId="apple-converted-space">
    <w:name w:val="apple-converted-space"/>
    <w:basedOn w:val="Fuentedeprrafopredeter"/>
    <w:rsid w:val="00F273C3"/>
  </w:style>
  <w:style w:type="paragraph" w:customStyle="1" w:styleId="Principal">
    <w:name w:val="Principal"/>
    <w:rsid w:val="00F273C3"/>
    <w:pPr>
      <w:spacing w:before="0"/>
      <w:ind w:left="0" w:firstLine="567"/>
    </w:pPr>
    <w:rPr>
      <w:rFonts w:ascii="Arial" w:hAnsi="Arial" w:cs="Arial"/>
      <w:sz w:val="22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07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0732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60732"/>
    <w:pPr>
      <w:spacing w:before="0" w:after="0" w:line="240" w:lineRule="auto"/>
      <w:ind w:left="0" w:firstLine="0"/>
      <w:jc w:val="left"/>
    </w:pPr>
    <w:rPr>
      <w:rFonts w:asciiTheme="minorHAnsi" w:hAnsiTheme="minorHAnsi"/>
      <w:sz w:val="24"/>
    </w:rPr>
  </w:style>
  <w:style w:type="table" w:customStyle="1" w:styleId="Listaclara1">
    <w:name w:val="Lista clara1"/>
    <w:basedOn w:val="Tablanormal"/>
    <w:uiPriority w:val="61"/>
    <w:rsid w:val="0053711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9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4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8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1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9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327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732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mailto:support_safepower@fentiss.com" TargetMode="Externa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A4D4C446654554918F98FCE3AE3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B95C-7C82-4DD6-B637-E709336FB308}"/>
      </w:docPartPr>
      <w:docPartBody>
        <w:p w:rsidR="00F41F3D" w:rsidRDefault="00852660" w:rsidP="00852660">
          <w:pPr>
            <w:pStyle w:val="59A4D4C446654554918F98FCE3AE3C88"/>
          </w:pPr>
          <w:r w:rsidRPr="00673719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852660"/>
    <w:rsid w:val="00024C1F"/>
    <w:rsid w:val="000C05A5"/>
    <w:rsid w:val="0012202C"/>
    <w:rsid w:val="00192EBD"/>
    <w:rsid w:val="001E059C"/>
    <w:rsid w:val="003F4004"/>
    <w:rsid w:val="00421EDD"/>
    <w:rsid w:val="004325F5"/>
    <w:rsid w:val="004473A5"/>
    <w:rsid w:val="004A14A6"/>
    <w:rsid w:val="004A1B33"/>
    <w:rsid w:val="004B085D"/>
    <w:rsid w:val="005D4CE9"/>
    <w:rsid w:val="006321A6"/>
    <w:rsid w:val="006450D5"/>
    <w:rsid w:val="007C6EB9"/>
    <w:rsid w:val="007D2F16"/>
    <w:rsid w:val="007F4768"/>
    <w:rsid w:val="008208C4"/>
    <w:rsid w:val="00852660"/>
    <w:rsid w:val="00855B5F"/>
    <w:rsid w:val="00893338"/>
    <w:rsid w:val="00952ED8"/>
    <w:rsid w:val="0096786C"/>
    <w:rsid w:val="00A06CD3"/>
    <w:rsid w:val="00A10732"/>
    <w:rsid w:val="00A27215"/>
    <w:rsid w:val="00B86061"/>
    <w:rsid w:val="00BA1C8A"/>
    <w:rsid w:val="00BC7718"/>
    <w:rsid w:val="00CD73D3"/>
    <w:rsid w:val="00D0284D"/>
    <w:rsid w:val="00D575D0"/>
    <w:rsid w:val="00D96C34"/>
    <w:rsid w:val="00DC4E10"/>
    <w:rsid w:val="00F41F3D"/>
    <w:rsid w:val="00FB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2660"/>
    <w:rPr>
      <w:color w:val="808080"/>
    </w:rPr>
  </w:style>
  <w:style w:type="paragraph" w:customStyle="1" w:styleId="1F36E4F68E6347978B0926F974B13CAC">
    <w:name w:val="1F36E4F68E6347978B0926F974B13CAC"/>
    <w:rsid w:val="00852660"/>
  </w:style>
  <w:style w:type="paragraph" w:customStyle="1" w:styleId="4D8D01A25EBF447B9E0539D50D28F1E9">
    <w:name w:val="4D8D01A25EBF447B9E0539D50D28F1E9"/>
    <w:rsid w:val="00852660"/>
  </w:style>
  <w:style w:type="paragraph" w:customStyle="1" w:styleId="59A4D4C446654554918F98FCE3AE3C88">
    <w:name w:val="59A4D4C446654554918F98FCE3AE3C88"/>
    <w:rsid w:val="00852660"/>
  </w:style>
  <w:style w:type="paragraph" w:customStyle="1" w:styleId="9FC1F57098144F639CB21AE0CAE461FE">
    <w:name w:val="9FC1F57098144F639CB21AE0CAE461FE"/>
    <w:rsid w:val="00852660"/>
  </w:style>
  <w:style w:type="paragraph" w:customStyle="1" w:styleId="9D664CE1B71744BA9141F0E927014308">
    <w:name w:val="9D664CE1B71744BA9141F0E927014308"/>
    <w:rsid w:val="00852660"/>
  </w:style>
  <w:style w:type="paragraph" w:customStyle="1" w:styleId="0B0E526F0BCF4D64A62985C525575B44">
    <w:name w:val="0B0E526F0BCF4D64A62985C525575B44"/>
    <w:rsid w:val="00852660"/>
  </w:style>
  <w:style w:type="paragraph" w:customStyle="1" w:styleId="E64A6515C2A94CAD86A21936C3D4D535">
    <w:name w:val="E64A6515C2A94CAD86A21936C3D4D535"/>
    <w:rsid w:val="00F41F3D"/>
  </w:style>
  <w:style w:type="paragraph" w:customStyle="1" w:styleId="794B37C051D542D8A352483F58F0A251">
    <w:name w:val="794B37C051D542D8A352483F58F0A251"/>
    <w:rsid w:val="00F41F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973B2F92C0BA4EB0F7BE76C9FFCC04" ma:contentTypeVersion="0" ma:contentTypeDescription="Crear nuevo documento." ma:contentTypeScope="" ma:versionID="0eac93d101389405df4b8930e95751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A1F10-7AEC-4160-A025-36B2AA94F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AD6BE4-E5C9-4C52-B9A7-D1DC168714F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B80DEF-0510-4031-A5D5-837F03C0D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43EEC3-9AC1-4C3A-90A2-0CE50487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1180</Words>
  <Characters>6496</Characters>
  <Application>Microsoft Office Word</Application>
  <DocSecurity>0</DocSecurity>
  <Lines>54</Lines>
  <Paragraphs>15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Write here the title of the delivery</vt:lpstr>
      <vt:lpstr>Write here the title of the delivery</vt:lpstr>
      <vt:lpstr>Write here the title of the delivery</vt:lpstr>
      <vt:lpstr>Write here the title of the delivery</vt:lpstr>
    </vt:vector>
  </TitlesOfParts>
  <Company>ikerlan</Company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here the title of the delivery</dc:title>
  <dc:subject>Write here the version of the delivery</dc:subject>
  <dc:creator>ikerlan</dc:creator>
  <cp:lastModifiedBy>ponaindia</cp:lastModifiedBy>
  <cp:revision>3</cp:revision>
  <cp:lastPrinted>2015-12-14T15:52:00Z</cp:lastPrinted>
  <dcterms:created xsi:type="dcterms:W3CDTF">2016-04-20T07:09:00Z</dcterms:created>
  <dcterms:modified xsi:type="dcterms:W3CDTF">2016-04-21T14:29:00Z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0x01010032973B2F92C0BA4EB0F7BE76C9FFCC04</vt:lpwstr>
  </property>
</Properties>
</file>