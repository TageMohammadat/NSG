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AB" w:rsidRDefault="00EE1AC8" w:rsidP="004335E2">
      <w:pPr>
        <w:pStyle w:val="Encabezado"/>
        <w:tabs>
          <w:tab w:val="clear" w:pos="4252"/>
          <w:tab w:val="clear" w:pos="8504"/>
        </w:tabs>
        <w:spacing w:line="2000" w:lineRule="exact"/>
        <w:jc w:val="right"/>
        <w:rPr>
          <w:rFonts w:cs="Times New Roman"/>
          <w:sz w:val="22"/>
          <w:szCs w:val="22"/>
        </w:rPr>
      </w:pPr>
      <w:r w:rsidRPr="00EE1AC8">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s1028" type="#_x0000_t75" alt="SAFEPOWER.png" style="position:absolute;left:0;text-align:left;margin-left:-2.35pt;margin-top:16.05pt;width:448.9pt;height:62.05pt;z-index:1;visibility:visible">
            <v:imagedata r:id="rId7" o:title=""/>
          </v:shape>
        </w:pict>
      </w:r>
    </w:p>
    <w:p w:rsidR="00A579AB" w:rsidRDefault="00A579AB" w:rsidP="00920588">
      <w:pPr>
        <w:pStyle w:val="Encabezado"/>
        <w:tabs>
          <w:tab w:val="clear" w:pos="4252"/>
          <w:tab w:val="clear" w:pos="8504"/>
        </w:tabs>
        <w:jc w:val="center"/>
        <w:rPr>
          <w:rFonts w:cs="Times New Roman"/>
          <w:sz w:val="22"/>
          <w:szCs w:val="22"/>
        </w:rPr>
      </w:pPr>
    </w:p>
    <w:p w:rsidR="00A579AB" w:rsidRDefault="00A579AB" w:rsidP="00920588">
      <w:pPr>
        <w:pStyle w:val="Encabezado"/>
        <w:tabs>
          <w:tab w:val="clear" w:pos="4252"/>
          <w:tab w:val="clear" w:pos="8504"/>
        </w:tabs>
        <w:jc w:val="center"/>
        <w:rPr>
          <w:rFonts w:cs="Times New Roman"/>
          <w:sz w:val="22"/>
          <w:szCs w:val="22"/>
        </w:rPr>
      </w:pPr>
    </w:p>
    <w:p w:rsidR="00A579AB" w:rsidRPr="0084348C" w:rsidRDefault="00A579AB" w:rsidP="00EA016F">
      <w:pPr>
        <w:spacing w:before="0" w:after="0" w:line="240" w:lineRule="auto"/>
        <w:jc w:val="right"/>
        <w:rPr>
          <w:rFonts w:ascii="Corbel" w:hAnsi="Corbel"/>
          <w:color w:val="000000"/>
          <w:sz w:val="44"/>
          <w:szCs w:val="44"/>
          <w:u w:val="single"/>
          <w:lang w:val="en-US" w:eastAsia="en-US"/>
        </w:rPr>
      </w:pPr>
      <w:r>
        <w:rPr>
          <w:rFonts w:ascii="Corbel" w:hAnsi="Corbel"/>
          <w:color w:val="000000"/>
          <w:sz w:val="44"/>
          <w:szCs w:val="44"/>
          <w:u w:val="single"/>
          <w:lang w:val="en-US" w:eastAsia="en-US"/>
        </w:rPr>
        <w:t>Zero Release Definition</w:t>
      </w:r>
    </w:p>
    <w:p w:rsidR="00A579AB" w:rsidRPr="004335E2" w:rsidRDefault="00A579AB" w:rsidP="00A9291B">
      <w:pPr>
        <w:spacing w:before="120"/>
        <w:jc w:val="right"/>
        <w:rPr>
          <w:rFonts w:ascii="Corbel" w:hAnsi="Corbel"/>
          <w:color w:val="000000"/>
          <w:sz w:val="32"/>
          <w:szCs w:val="32"/>
          <w:lang w:val="en-US"/>
        </w:rPr>
      </w:pPr>
      <w:r w:rsidRPr="00F11D9B">
        <w:rPr>
          <w:lang w:val="en-US"/>
        </w:rPr>
        <w:t>Write here the version of the delivery</w:t>
      </w:r>
    </w:p>
    <w:p w:rsidR="00A579AB" w:rsidRDefault="00A579AB" w:rsidP="00920588">
      <w:pPr>
        <w:rPr>
          <w:szCs w:val="24"/>
          <w:lang w:val="en-US"/>
        </w:rPr>
      </w:pPr>
    </w:p>
    <w:p w:rsidR="00A579AB" w:rsidRPr="003E0902" w:rsidRDefault="00A579AB" w:rsidP="003E0902">
      <w:pPr>
        <w:pStyle w:val="Textkrper1"/>
        <w:rPr>
          <w:b/>
          <w:color w:val="95A408"/>
          <w:sz w:val="36"/>
          <w:szCs w:val="36"/>
          <w:lang w:val="en-US"/>
        </w:rPr>
      </w:pPr>
      <w:r w:rsidRPr="003E0902">
        <w:rPr>
          <w:b/>
          <w:color w:val="95A408"/>
          <w:sz w:val="36"/>
          <w:szCs w:val="36"/>
          <w:lang w:val="en-US"/>
        </w:rPr>
        <w:t xml:space="preserve">Document </w:t>
      </w:r>
      <w:r w:rsidRPr="003E0902">
        <w:rPr>
          <w:b/>
          <w:color w:val="95A408"/>
          <w:sz w:val="36"/>
          <w:szCs w:val="36"/>
        </w:rPr>
        <w:t>information</w:t>
      </w:r>
    </w:p>
    <w:tbl>
      <w:tblPr>
        <w:tblW w:w="9072" w:type="dxa"/>
        <w:tblInd w:w="108" w:type="dxa"/>
        <w:tblBorders>
          <w:top w:val="single" w:sz="24" w:space="0" w:color="95A408"/>
          <w:left w:val="single" w:sz="24" w:space="0" w:color="95A408"/>
          <w:bottom w:val="single" w:sz="24" w:space="0" w:color="95A408"/>
          <w:right w:val="single" w:sz="24" w:space="0" w:color="95A408"/>
          <w:insideH w:val="single" w:sz="4" w:space="0" w:color="000000"/>
          <w:insideV w:val="single" w:sz="4" w:space="0" w:color="000000"/>
        </w:tblBorders>
        <w:tblLook w:val="00A0"/>
      </w:tblPr>
      <w:tblGrid>
        <w:gridCol w:w="3652"/>
        <w:gridCol w:w="5420"/>
      </w:tblGrid>
      <w:tr w:rsidR="00A579AB" w:rsidRPr="00622511" w:rsidTr="00622511">
        <w:tc>
          <w:tcPr>
            <w:tcW w:w="3652" w:type="dxa"/>
            <w:tcBorders>
              <w:top w:val="single" w:sz="24" w:space="0" w:color="95A408"/>
            </w:tcBorders>
            <w:shd w:val="clear" w:color="auto" w:fill="EAF1DD"/>
            <w:vAlign w:val="center"/>
          </w:tcPr>
          <w:p w:rsidR="00A579AB" w:rsidRPr="00622511" w:rsidRDefault="00A579AB" w:rsidP="00622511">
            <w:pPr>
              <w:spacing w:before="40" w:after="40"/>
              <w:rPr>
                <w:bCs/>
              </w:rPr>
            </w:pPr>
            <w:r w:rsidRPr="00622511">
              <w:rPr>
                <w:bCs/>
              </w:rPr>
              <w:t>Contract  number</w:t>
            </w:r>
          </w:p>
        </w:tc>
        <w:tc>
          <w:tcPr>
            <w:tcW w:w="5420" w:type="dxa"/>
            <w:tcBorders>
              <w:top w:val="single" w:sz="24" w:space="0" w:color="95A408"/>
            </w:tcBorders>
          </w:tcPr>
          <w:p w:rsidR="00A579AB" w:rsidRPr="00622511" w:rsidRDefault="00A579AB" w:rsidP="00622511">
            <w:pPr>
              <w:spacing w:before="40" w:after="40"/>
              <w:rPr>
                <w:szCs w:val="24"/>
                <w:lang w:val="en-US"/>
              </w:rPr>
            </w:pPr>
          </w:p>
        </w:tc>
      </w:tr>
      <w:tr w:rsidR="00A579AB" w:rsidRPr="00622511" w:rsidTr="00622511">
        <w:tc>
          <w:tcPr>
            <w:tcW w:w="3652" w:type="dxa"/>
            <w:shd w:val="clear" w:color="auto" w:fill="EAF1DD"/>
            <w:vAlign w:val="center"/>
          </w:tcPr>
          <w:p w:rsidR="00A579AB" w:rsidRPr="00622511" w:rsidRDefault="00A579AB" w:rsidP="00622511">
            <w:pPr>
              <w:spacing w:before="40" w:after="40"/>
            </w:pPr>
            <w:r w:rsidRPr="00622511">
              <w:t>Project website</w:t>
            </w:r>
          </w:p>
        </w:tc>
        <w:tc>
          <w:tcPr>
            <w:tcW w:w="5420" w:type="dxa"/>
          </w:tcPr>
          <w:p w:rsidR="00A579AB" w:rsidRPr="00622511" w:rsidRDefault="00A579AB" w:rsidP="00622511">
            <w:pPr>
              <w:spacing w:before="40" w:after="40"/>
              <w:rPr>
                <w:szCs w:val="24"/>
                <w:lang w:val="en-US"/>
              </w:rPr>
            </w:pPr>
            <w:r w:rsidRPr="00622511">
              <w:rPr>
                <w:szCs w:val="24"/>
                <w:lang w:val="en-US"/>
              </w:rPr>
              <w:t>Safepower-project.eu</w:t>
            </w:r>
          </w:p>
        </w:tc>
      </w:tr>
      <w:tr w:rsidR="00A579AB" w:rsidRPr="00622511" w:rsidTr="00622511">
        <w:tc>
          <w:tcPr>
            <w:tcW w:w="3652" w:type="dxa"/>
            <w:shd w:val="clear" w:color="auto" w:fill="EAF1DD"/>
            <w:vAlign w:val="center"/>
          </w:tcPr>
          <w:p w:rsidR="00A579AB" w:rsidRPr="00622511" w:rsidRDefault="00A579AB" w:rsidP="00622511">
            <w:pPr>
              <w:spacing w:before="40" w:after="40"/>
            </w:pPr>
            <w:r w:rsidRPr="00622511">
              <w:t>Contractual deadline</w:t>
            </w:r>
          </w:p>
        </w:tc>
        <w:tc>
          <w:tcPr>
            <w:tcW w:w="5420" w:type="dxa"/>
          </w:tcPr>
          <w:p w:rsidR="00A579AB" w:rsidRPr="00622511" w:rsidRDefault="00A579AB" w:rsidP="00622511">
            <w:pPr>
              <w:spacing w:before="40" w:after="40"/>
              <w:rPr>
                <w:szCs w:val="24"/>
                <w:lang w:val="en-US"/>
              </w:rPr>
            </w:pPr>
            <w:r w:rsidRPr="00622511">
              <w:rPr>
                <w:szCs w:val="24"/>
                <w:lang w:val="en-US"/>
              </w:rPr>
              <w:t>M6</w:t>
            </w:r>
          </w:p>
        </w:tc>
      </w:tr>
      <w:tr w:rsidR="00A579AB" w:rsidRPr="00622511" w:rsidTr="00622511">
        <w:tc>
          <w:tcPr>
            <w:tcW w:w="3652" w:type="dxa"/>
            <w:shd w:val="clear" w:color="auto" w:fill="EAF1DD"/>
            <w:vAlign w:val="center"/>
          </w:tcPr>
          <w:p w:rsidR="00A579AB" w:rsidRPr="00622511" w:rsidRDefault="00A579AB" w:rsidP="00622511">
            <w:pPr>
              <w:spacing w:before="40" w:after="40"/>
            </w:pPr>
            <w:r w:rsidRPr="00622511">
              <w:t>Dissemination Level</w:t>
            </w:r>
          </w:p>
        </w:tc>
        <w:tc>
          <w:tcPr>
            <w:tcW w:w="5420" w:type="dxa"/>
          </w:tcPr>
          <w:p w:rsidR="00A579AB" w:rsidRPr="00622511" w:rsidRDefault="00A579AB" w:rsidP="00622511">
            <w:pPr>
              <w:spacing w:before="40" w:after="40"/>
              <w:rPr>
                <w:szCs w:val="24"/>
                <w:lang w:val="en-US"/>
              </w:rPr>
            </w:pPr>
            <w:r w:rsidRPr="00622511">
              <w:rPr>
                <w:szCs w:val="24"/>
                <w:lang w:val="en-US"/>
              </w:rPr>
              <w:t>PU</w:t>
            </w:r>
          </w:p>
        </w:tc>
      </w:tr>
      <w:tr w:rsidR="00A579AB" w:rsidRPr="00622511" w:rsidTr="00622511">
        <w:tc>
          <w:tcPr>
            <w:tcW w:w="3652" w:type="dxa"/>
            <w:shd w:val="clear" w:color="auto" w:fill="EAF1DD"/>
            <w:vAlign w:val="center"/>
          </w:tcPr>
          <w:p w:rsidR="00A579AB" w:rsidRPr="00622511" w:rsidRDefault="00A579AB" w:rsidP="00622511">
            <w:pPr>
              <w:spacing w:before="40" w:after="40"/>
            </w:pPr>
            <w:r w:rsidRPr="00622511">
              <w:t>Nature</w:t>
            </w:r>
          </w:p>
        </w:tc>
        <w:tc>
          <w:tcPr>
            <w:tcW w:w="5420" w:type="dxa"/>
          </w:tcPr>
          <w:p w:rsidR="00A579AB" w:rsidRPr="00622511" w:rsidRDefault="00A579AB" w:rsidP="00622511">
            <w:pPr>
              <w:spacing w:before="40" w:after="40"/>
              <w:rPr>
                <w:szCs w:val="24"/>
                <w:lang w:val="en-US"/>
              </w:rPr>
            </w:pPr>
            <w:r w:rsidRPr="00622511">
              <w:rPr>
                <w:szCs w:val="24"/>
                <w:lang w:val="en-US"/>
              </w:rPr>
              <w:t>R</w:t>
            </w:r>
          </w:p>
        </w:tc>
      </w:tr>
      <w:tr w:rsidR="00A579AB" w:rsidRPr="00622511" w:rsidTr="00622511">
        <w:tc>
          <w:tcPr>
            <w:tcW w:w="3652" w:type="dxa"/>
            <w:shd w:val="clear" w:color="auto" w:fill="EAF1DD"/>
            <w:vAlign w:val="center"/>
          </w:tcPr>
          <w:p w:rsidR="00A579AB" w:rsidRPr="00622511" w:rsidRDefault="00A579AB" w:rsidP="00622511">
            <w:pPr>
              <w:spacing w:before="40" w:after="40"/>
            </w:pPr>
            <w:r w:rsidRPr="00622511">
              <w:t>Author</w:t>
            </w:r>
          </w:p>
        </w:tc>
        <w:tc>
          <w:tcPr>
            <w:tcW w:w="5420" w:type="dxa"/>
          </w:tcPr>
          <w:p w:rsidR="00A579AB" w:rsidRPr="00622511" w:rsidRDefault="00A579AB" w:rsidP="00622511">
            <w:pPr>
              <w:spacing w:before="40" w:after="40"/>
              <w:rPr>
                <w:szCs w:val="24"/>
                <w:lang w:val="en-US"/>
              </w:rPr>
            </w:pPr>
            <w:r w:rsidRPr="00622511">
              <w:rPr>
                <w:szCs w:val="24"/>
                <w:lang w:val="en-US"/>
              </w:rPr>
              <w:t>IKL</w:t>
            </w:r>
          </w:p>
        </w:tc>
      </w:tr>
      <w:tr w:rsidR="00A579AB" w:rsidRPr="00436109" w:rsidTr="00622511">
        <w:tc>
          <w:tcPr>
            <w:tcW w:w="3652" w:type="dxa"/>
            <w:shd w:val="clear" w:color="auto" w:fill="EAF1DD"/>
            <w:vAlign w:val="center"/>
          </w:tcPr>
          <w:p w:rsidR="00A579AB" w:rsidRPr="00622511" w:rsidRDefault="00A579AB" w:rsidP="00622511">
            <w:pPr>
              <w:spacing w:before="40" w:after="40"/>
            </w:pPr>
            <w:r w:rsidRPr="00622511">
              <w:t>Contributors</w:t>
            </w:r>
          </w:p>
        </w:tc>
        <w:tc>
          <w:tcPr>
            <w:tcW w:w="5420" w:type="dxa"/>
          </w:tcPr>
          <w:p w:rsidR="00A579AB" w:rsidRPr="00622511" w:rsidRDefault="00A579AB" w:rsidP="00622511">
            <w:pPr>
              <w:spacing w:before="40" w:after="40"/>
              <w:rPr>
                <w:szCs w:val="24"/>
                <w:lang w:val="de-DE"/>
              </w:rPr>
            </w:pPr>
            <w:r w:rsidRPr="00622511">
              <w:rPr>
                <w:szCs w:val="24"/>
                <w:lang w:val="de-DE"/>
              </w:rPr>
              <w:t>FEN, IMP, KTH, OFF, USI</w:t>
            </w:r>
          </w:p>
        </w:tc>
      </w:tr>
      <w:tr w:rsidR="00A579AB" w:rsidRPr="00622511" w:rsidTr="00622511">
        <w:tc>
          <w:tcPr>
            <w:tcW w:w="3652" w:type="dxa"/>
            <w:shd w:val="clear" w:color="auto" w:fill="EAF1DD"/>
            <w:vAlign w:val="center"/>
          </w:tcPr>
          <w:p w:rsidR="00A579AB" w:rsidRPr="00622511" w:rsidRDefault="00A579AB" w:rsidP="00622511">
            <w:pPr>
              <w:spacing w:before="40" w:after="40"/>
            </w:pPr>
            <w:r w:rsidRPr="00622511">
              <w:t>Reviewer</w:t>
            </w:r>
          </w:p>
        </w:tc>
        <w:tc>
          <w:tcPr>
            <w:tcW w:w="5420" w:type="dxa"/>
          </w:tcPr>
          <w:p w:rsidR="00A579AB" w:rsidRPr="00622511" w:rsidRDefault="00A579AB" w:rsidP="00622511">
            <w:pPr>
              <w:spacing w:before="40" w:after="40"/>
              <w:rPr>
                <w:szCs w:val="24"/>
                <w:lang w:val="en-US"/>
              </w:rPr>
            </w:pPr>
          </w:p>
        </w:tc>
      </w:tr>
      <w:tr w:rsidR="00A579AB" w:rsidRPr="00622511" w:rsidTr="00622511">
        <w:tc>
          <w:tcPr>
            <w:tcW w:w="3652" w:type="dxa"/>
            <w:tcBorders>
              <w:bottom w:val="single" w:sz="24" w:space="0" w:color="95A408"/>
            </w:tcBorders>
            <w:shd w:val="clear" w:color="auto" w:fill="EAF1DD"/>
            <w:vAlign w:val="center"/>
          </w:tcPr>
          <w:p w:rsidR="00A579AB" w:rsidRPr="00622511" w:rsidRDefault="00A579AB" w:rsidP="00622511">
            <w:pPr>
              <w:spacing w:before="40" w:after="40"/>
            </w:pPr>
            <w:r w:rsidRPr="00622511">
              <w:t>Keywords</w:t>
            </w:r>
          </w:p>
        </w:tc>
        <w:tc>
          <w:tcPr>
            <w:tcW w:w="5420" w:type="dxa"/>
            <w:tcBorders>
              <w:bottom w:val="single" w:sz="24" w:space="0" w:color="95A408"/>
            </w:tcBorders>
          </w:tcPr>
          <w:p w:rsidR="00A579AB" w:rsidRDefault="00A579AB" w:rsidP="00622511">
            <w:pPr>
              <w:pStyle w:val="Default"/>
              <w:jc w:val="both"/>
            </w:pPr>
            <w:r>
              <w:t>Zero release</w:t>
            </w:r>
          </w:p>
          <w:p w:rsidR="00A579AB" w:rsidRPr="00622511" w:rsidRDefault="00A579AB" w:rsidP="00622511">
            <w:pPr>
              <w:spacing w:before="40" w:after="40"/>
              <w:rPr>
                <w:szCs w:val="24"/>
                <w:lang w:val="en-US"/>
              </w:rPr>
            </w:pPr>
          </w:p>
        </w:tc>
      </w:tr>
    </w:tbl>
    <w:p w:rsidR="00A579AB" w:rsidRDefault="00A579AB" w:rsidP="003E0902">
      <w:pPr>
        <w:pStyle w:val="SmallNotices"/>
        <w:pBdr>
          <w:left w:val="none" w:sz="0" w:space="0" w:color="auto"/>
          <w:bottom w:val="none" w:sz="0" w:space="0" w:color="auto"/>
        </w:pBdr>
      </w:pPr>
    </w:p>
    <w:p w:rsidR="00A579AB" w:rsidRDefault="00A579AB" w:rsidP="003E0902">
      <w:pPr>
        <w:pStyle w:val="SmallNotices"/>
        <w:pBdr>
          <w:left w:val="none" w:sz="0" w:space="0" w:color="auto"/>
          <w:bottom w:val="none" w:sz="0" w:space="0" w:color="auto"/>
        </w:pBdr>
      </w:pPr>
    </w:p>
    <w:p w:rsidR="00A579AB" w:rsidRDefault="00A579AB" w:rsidP="003E0902">
      <w:pPr>
        <w:pStyle w:val="SmallNotices"/>
        <w:pBdr>
          <w:left w:val="none" w:sz="0" w:space="0" w:color="auto"/>
          <w:bottom w:val="none" w:sz="0" w:space="0" w:color="auto"/>
        </w:pBdr>
      </w:pPr>
    </w:p>
    <w:p w:rsidR="00A579AB" w:rsidRDefault="00A579AB" w:rsidP="003E0902">
      <w:pPr>
        <w:pStyle w:val="SmallNotices"/>
        <w:pBdr>
          <w:left w:val="none" w:sz="0" w:space="0" w:color="auto"/>
          <w:bottom w:val="none" w:sz="0" w:space="0" w:color="auto"/>
        </w:pBdr>
      </w:pPr>
    </w:p>
    <w:p w:rsidR="00A579AB" w:rsidRPr="00211AF0" w:rsidRDefault="00A579AB" w:rsidP="00A9291B">
      <w:pPr>
        <w:pStyle w:val="SmallNotices"/>
      </w:pPr>
      <w:r w:rsidRPr="00211AF0">
        <w:t>Notices:</w:t>
      </w:r>
    </w:p>
    <w:p w:rsidR="00A579AB" w:rsidRPr="00F66E95" w:rsidRDefault="00A579AB" w:rsidP="00F66E95">
      <w:pPr>
        <w:pStyle w:val="SmallNotices"/>
      </w:pPr>
      <w:r w:rsidRPr="00F66E95">
        <w:rPr>
          <w:lang w:val="en-GB"/>
        </w:rPr>
        <w:t xml:space="preserve">This project and the research leading to these results has received funding from the European Community’s H2020 program [H2020-ICT-2015] under grant agreement </w:t>
      </w:r>
      <w:r w:rsidRPr="00F66E95">
        <w:t>687902</w:t>
      </w:r>
      <w:r w:rsidRPr="00F66E95">
        <w:rPr>
          <w:lang w:val="en-GB"/>
        </w:rPr>
        <w:t xml:space="preserve"> </w:t>
      </w:r>
    </w:p>
    <w:p w:rsidR="00A579AB" w:rsidRPr="00211AF0" w:rsidRDefault="00A579AB" w:rsidP="00A9291B">
      <w:pPr>
        <w:pStyle w:val="SmallNotices"/>
      </w:pPr>
    </w:p>
    <w:p w:rsidR="00A579AB" w:rsidRDefault="00A579AB" w:rsidP="00A9291B">
      <w:pPr>
        <w:pStyle w:val="SmallNotices"/>
      </w:pPr>
    </w:p>
    <w:p w:rsidR="00A579AB" w:rsidRPr="00211AF0" w:rsidRDefault="00A579AB" w:rsidP="00A9291B">
      <w:pPr>
        <w:pStyle w:val="SmallNotices"/>
      </w:pPr>
      <w:r w:rsidRPr="00211AF0">
        <w:sym w:font="Symbol" w:char="F0E3"/>
      </w:r>
      <w:r>
        <w:t xml:space="preserve"> 2016</w:t>
      </w:r>
      <w:r w:rsidRPr="00211AF0">
        <w:t xml:space="preserve"> SAFEPOWER Consortium Partners. All rights reserved.</w:t>
      </w:r>
    </w:p>
    <w:p w:rsidR="00A579AB" w:rsidRPr="00211AF0" w:rsidRDefault="00A579AB" w:rsidP="00F55773">
      <w:pPr>
        <w:pStyle w:val="SmallNotices"/>
        <w:rPr>
          <w:b/>
          <w:color w:val="95A408"/>
          <w:sz w:val="36"/>
          <w:szCs w:val="36"/>
        </w:rPr>
      </w:pPr>
      <w:r>
        <w:br w:type="page"/>
      </w:r>
      <w:r w:rsidRPr="00211AF0">
        <w:rPr>
          <w:b/>
          <w:color w:val="95A408"/>
          <w:sz w:val="36"/>
          <w:szCs w:val="36"/>
        </w:rPr>
        <w:lastRenderedPageBreak/>
        <w:t>Change log</w:t>
      </w:r>
    </w:p>
    <w:tbl>
      <w:tblPr>
        <w:tblW w:w="9072" w:type="dxa"/>
        <w:tblInd w:w="108" w:type="dxa"/>
        <w:tblBorders>
          <w:top w:val="single" w:sz="24" w:space="0" w:color="95A408"/>
          <w:left w:val="single" w:sz="24" w:space="0" w:color="95A408"/>
          <w:bottom w:val="single" w:sz="24" w:space="0" w:color="95A408"/>
          <w:right w:val="single" w:sz="24" w:space="0" w:color="95A408"/>
          <w:insideH w:val="single" w:sz="4" w:space="0" w:color="000000"/>
          <w:insideV w:val="single" w:sz="4" w:space="0" w:color="000000"/>
        </w:tblBorders>
        <w:tblLook w:val="00A0"/>
      </w:tblPr>
      <w:tblGrid>
        <w:gridCol w:w="3652"/>
        <w:gridCol w:w="5420"/>
      </w:tblGrid>
      <w:tr w:rsidR="00A579AB" w:rsidRPr="00622511" w:rsidTr="00622511">
        <w:tc>
          <w:tcPr>
            <w:tcW w:w="3652" w:type="dxa"/>
            <w:tcBorders>
              <w:top w:val="single" w:sz="24" w:space="0" w:color="95A408"/>
            </w:tcBorders>
            <w:shd w:val="clear" w:color="auto" w:fill="95A408"/>
            <w:vAlign w:val="center"/>
          </w:tcPr>
          <w:p w:rsidR="00A579AB" w:rsidRPr="00622511" w:rsidRDefault="00A579AB" w:rsidP="00622511">
            <w:pPr>
              <w:spacing w:before="40" w:after="40"/>
              <w:jc w:val="center"/>
              <w:rPr>
                <w:b/>
                <w:bCs/>
                <w:color w:val="000000"/>
                <w:lang w:val="en-US"/>
              </w:rPr>
            </w:pPr>
            <w:r w:rsidRPr="00622511">
              <w:rPr>
                <w:b/>
                <w:bCs/>
                <w:color w:val="000000"/>
                <w:lang w:val="en-US"/>
              </w:rPr>
              <w:t>VERSION</w:t>
            </w:r>
          </w:p>
        </w:tc>
        <w:tc>
          <w:tcPr>
            <w:tcW w:w="5420" w:type="dxa"/>
            <w:tcBorders>
              <w:top w:val="single" w:sz="24" w:space="0" w:color="95A408"/>
            </w:tcBorders>
            <w:shd w:val="clear" w:color="auto" w:fill="95A408"/>
          </w:tcPr>
          <w:p w:rsidR="00A579AB" w:rsidRPr="00622511" w:rsidRDefault="00A579AB" w:rsidP="00622511">
            <w:pPr>
              <w:spacing w:before="40" w:after="40"/>
              <w:jc w:val="center"/>
              <w:rPr>
                <w:b/>
                <w:color w:val="000000"/>
                <w:szCs w:val="24"/>
                <w:lang w:val="en-US"/>
              </w:rPr>
            </w:pPr>
            <w:r w:rsidRPr="00622511">
              <w:rPr>
                <w:b/>
                <w:color w:val="000000"/>
                <w:szCs w:val="24"/>
                <w:lang w:val="en-US"/>
              </w:rPr>
              <w:t>DESCRIPTION OF CHANGE</w:t>
            </w:r>
          </w:p>
        </w:tc>
      </w:tr>
      <w:tr w:rsidR="00A579AB" w:rsidRPr="00622511" w:rsidTr="00622511">
        <w:tc>
          <w:tcPr>
            <w:tcW w:w="3652" w:type="dxa"/>
            <w:shd w:val="clear" w:color="auto" w:fill="EAF1DD"/>
            <w:vAlign w:val="center"/>
          </w:tcPr>
          <w:p w:rsidR="00A579AB" w:rsidRPr="00622511" w:rsidRDefault="00A579AB" w:rsidP="00622511">
            <w:pPr>
              <w:spacing w:before="40" w:after="40"/>
              <w:rPr>
                <w:bCs/>
                <w:lang w:val="en-US"/>
              </w:rPr>
            </w:pPr>
            <w:r w:rsidRPr="00622511">
              <w:rPr>
                <w:bCs/>
                <w:lang w:val="en-US"/>
              </w:rPr>
              <w:t>V0.1</w:t>
            </w:r>
          </w:p>
        </w:tc>
        <w:tc>
          <w:tcPr>
            <w:tcW w:w="5420" w:type="dxa"/>
          </w:tcPr>
          <w:p w:rsidR="00A579AB" w:rsidRPr="00622511" w:rsidRDefault="00A579AB" w:rsidP="00622511">
            <w:pPr>
              <w:spacing w:before="40" w:after="40"/>
              <w:rPr>
                <w:szCs w:val="24"/>
                <w:lang w:val="en-US"/>
              </w:rPr>
            </w:pPr>
            <w:r w:rsidRPr="00622511">
              <w:rPr>
                <w:szCs w:val="24"/>
                <w:lang w:val="en-US"/>
              </w:rPr>
              <w:t>First draft IKL</w:t>
            </w:r>
          </w:p>
        </w:tc>
      </w:tr>
      <w:tr w:rsidR="00A579AB" w:rsidRPr="00436109" w:rsidTr="00622511">
        <w:tc>
          <w:tcPr>
            <w:tcW w:w="3652" w:type="dxa"/>
            <w:shd w:val="clear" w:color="auto" w:fill="EAF1DD"/>
            <w:vAlign w:val="center"/>
          </w:tcPr>
          <w:p w:rsidR="00A579AB" w:rsidRPr="00622511" w:rsidRDefault="00A579AB" w:rsidP="00622511">
            <w:pPr>
              <w:spacing w:before="40" w:after="40"/>
              <w:rPr>
                <w:lang w:val="en-US"/>
              </w:rPr>
            </w:pPr>
            <w:r w:rsidRPr="00622511">
              <w:rPr>
                <w:lang w:val="en-US"/>
              </w:rPr>
              <w:t>V0.2</w:t>
            </w:r>
          </w:p>
        </w:tc>
        <w:tc>
          <w:tcPr>
            <w:tcW w:w="5420" w:type="dxa"/>
          </w:tcPr>
          <w:p w:rsidR="00A579AB" w:rsidRPr="00622511" w:rsidRDefault="00A579AB" w:rsidP="000424ED">
            <w:pPr>
              <w:spacing w:before="40" w:after="40"/>
              <w:rPr>
                <w:szCs w:val="24"/>
                <w:lang w:val="en-US"/>
              </w:rPr>
            </w:pPr>
            <w:r w:rsidRPr="00622511">
              <w:rPr>
                <w:szCs w:val="24"/>
                <w:lang w:val="en-US"/>
              </w:rPr>
              <w:t xml:space="preserve">Input of FEN, </w:t>
            </w:r>
            <w:r w:rsidRPr="00622511">
              <w:rPr>
                <w:szCs w:val="24"/>
                <w:lang w:val="de-DE"/>
              </w:rPr>
              <w:t>IMP, KTH, OFF, USI</w:t>
            </w:r>
          </w:p>
        </w:tc>
      </w:tr>
      <w:tr w:rsidR="00A579AB" w:rsidRPr="00436109" w:rsidTr="00622511">
        <w:tc>
          <w:tcPr>
            <w:tcW w:w="3652" w:type="dxa"/>
            <w:shd w:val="clear" w:color="auto" w:fill="EAF1DD"/>
            <w:vAlign w:val="center"/>
          </w:tcPr>
          <w:p w:rsidR="00A579AB" w:rsidRPr="00622511" w:rsidRDefault="00A579AB" w:rsidP="00622511">
            <w:pPr>
              <w:spacing w:before="40" w:after="40"/>
              <w:rPr>
                <w:lang w:val="en-US"/>
              </w:rPr>
            </w:pPr>
          </w:p>
        </w:tc>
        <w:tc>
          <w:tcPr>
            <w:tcW w:w="5420" w:type="dxa"/>
          </w:tcPr>
          <w:p w:rsidR="00A579AB" w:rsidRPr="00622511" w:rsidRDefault="00A579AB" w:rsidP="00622511">
            <w:pPr>
              <w:spacing w:before="40" w:after="40"/>
              <w:rPr>
                <w:szCs w:val="24"/>
                <w:lang w:val="en-US"/>
              </w:rPr>
            </w:pPr>
          </w:p>
        </w:tc>
      </w:tr>
      <w:tr w:rsidR="00A579AB" w:rsidRPr="00436109" w:rsidTr="00622511">
        <w:tc>
          <w:tcPr>
            <w:tcW w:w="3652" w:type="dxa"/>
            <w:shd w:val="clear" w:color="auto" w:fill="EAF1DD"/>
            <w:vAlign w:val="center"/>
          </w:tcPr>
          <w:p w:rsidR="00A579AB" w:rsidRPr="00622511" w:rsidRDefault="00A579AB" w:rsidP="00622511">
            <w:pPr>
              <w:spacing w:before="40" w:after="40"/>
              <w:rPr>
                <w:lang w:val="en-US"/>
              </w:rPr>
            </w:pPr>
          </w:p>
        </w:tc>
        <w:tc>
          <w:tcPr>
            <w:tcW w:w="5420" w:type="dxa"/>
          </w:tcPr>
          <w:p w:rsidR="00A579AB" w:rsidRPr="00622511" w:rsidRDefault="00A579AB" w:rsidP="00622511">
            <w:pPr>
              <w:spacing w:before="40" w:after="40"/>
              <w:rPr>
                <w:szCs w:val="24"/>
                <w:lang w:val="en-US"/>
              </w:rPr>
            </w:pPr>
          </w:p>
        </w:tc>
      </w:tr>
      <w:tr w:rsidR="00A579AB" w:rsidRPr="00436109" w:rsidTr="00622511">
        <w:tc>
          <w:tcPr>
            <w:tcW w:w="3652" w:type="dxa"/>
            <w:shd w:val="clear" w:color="auto" w:fill="EAF1DD"/>
            <w:vAlign w:val="center"/>
          </w:tcPr>
          <w:p w:rsidR="00A579AB" w:rsidRPr="00622511" w:rsidRDefault="00A579AB" w:rsidP="00622511">
            <w:pPr>
              <w:spacing w:before="40" w:after="40"/>
              <w:rPr>
                <w:lang w:val="en-US"/>
              </w:rPr>
            </w:pPr>
          </w:p>
        </w:tc>
        <w:tc>
          <w:tcPr>
            <w:tcW w:w="5420" w:type="dxa"/>
          </w:tcPr>
          <w:p w:rsidR="00A579AB" w:rsidRPr="00622511" w:rsidRDefault="00A579AB" w:rsidP="00622511">
            <w:pPr>
              <w:spacing w:before="40" w:after="40"/>
              <w:rPr>
                <w:szCs w:val="24"/>
                <w:lang w:val="en-US"/>
              </w:rPr>
            </w:pPr>
          </w:p>
        </w:tc>
      </w:tr>
      <w:tr w:rsidR="00A579AB" w:rsidRPr="00436109" w:rsidTr="00622511">
        <w:tc>
          <w:tcPr>
            <w:tcW w:w="3652" w:type="dxa"/>
            <w:shd w:val="clear" w:color="auto" w:fill="EAF1DD"/>
            <w:vAlign w:val="center"/>
          </w:tcPr>
          <w:p w:rsidR="00A579AB" w:rsidRPr="00622511" w:rsidRDefault="00A579AB" w:rsidP="00622511">
            <w:pPr>
              <w:spacing w:before="40" w:after="40"/>
              <w:rPr>
                <w:lang w:val="en-US"/>
              </w:rPr>
            </w:pPr>
          </w:p>
        </w:tc>
        <w:tc>
          <w:tcPr>
            <w:tcW w:w="5420" w:type="dxa"/>
          </w:tcPr>
          <w:p w:rsidR="00A579AB" w:rsidRPr="00622511" w:rsidRDefault="00A579AB" w:rsidP="00622511">
            <w:pPr>
              <w:spacing w:before="40" w:after="40"/>
              <w:rPr>
                <w:szCs w:val="24"/>
                <w:lang w:val="en-US"/>
              </w:rPr>
            </w:pPr>
          </w:p>
        </w:tc>
      </w:tr>
      <w:tr w:rsidR="00A579AB" w:rsidRPr="00436109" w:rsidTr="00622511">
        <w:tc>
          <w:tcPr>
            <w:tcW w:w="3652" w:type="dxa"/>
            <w:shd w:val="clear" w:color="auto" w:fill="EAF1DD"/>
            <w:vAlign w:val="center"/>
          </w:tcPr>
          <w:p w:rsidR="00A579AB" w:rsidRPr="00622511" w:rsidRDefault="00A579AB" w:rsidP="00622511">
            <w:pPr>
              <w:spacing w:before="40" w:after="40"/>
              <w:rPr>
                <w:lang w:val="en-US"/>
              </w:rPr>
            </w:pPr>
          </w:p>
        </w:tc>
        <w:tc>
          <w:tcPr>
            <w:tcW w:w="5420" w:type="dxa"/>
          </w:tcPr>
          <w:p w:rsidR="00A579AB" w:rsidRPr="00622511" w:rsidRDefault="00A579AB" w:rsidP="00622511">
            <w:pPr>
              <w:spacing w:before="40" w:after="40"/>
              <w:rPr>
                <w:szCs w:val="24"/>
                <w:lang w:val="en-US"/>
              </w:rPr>
            </w:pPr>
          </w:p>
        </w:tc>
      </w:tr>
      <w:tr w:rsidR="00A579AB" w:rsidRPr="00436109" w:rsidTr="00622511">
        <w:tc>
          <w:tcPr>
            <w:tcW w:w="3652" w:type="dxa"/>
            <w:shd w:val="clear" w:color="auto" w:fill="EAF1DD"/>
            <w:vAlign w:val="center"/>
          </w:tcPr>
          <w:p w:rsidR="00A579AB" w:rsidRPr="00622511" w:rsidRDefault="00A579AB" w:rsidP="00622511">
            <w:pPr>
              <w:spacing w:before="40" w:after="40"/>
              <w:rPr>
                <w:lang w:val="en-US"/>
              </w:rPr>
            </w:pPr>
          </w:p>
        </w:tc>
        <w:tc>
          <w:tcPr>
            <w:tcW w:w="5420" w:type="dxa"/>
          </w:tcPr>
          <w:p w:rsidR="00A579AB" w:rsidRPr="00622511" w:rsidRDefault="00A579AB" w:rsidP="00622511">
            <w:pPr>
              <w:spacing w:before="40" w:after="40"/>
              <w:rPr>
                <w:szCs w:val="24"/>
                <w:lang w:val="en-US"/>
              </w:rPr>
            </w:pPr>
          </w:p>
        </w:tc>
      </w:tr>
      <w:tr w:rsidR="00A579AB" w:rsidRPr="00436109" w:rsidTr="00622511">
        <w:tc>
          <w:tcPr>
            <w:tcW w:w="3652" w:type="dxa"/>
            <w:tcBorders>
              <w:bottom w:val="single" w:sz="24" w:space="0" w:color="95A408"/>
            </w:tcBorders>
            <w:shd w:val="clear" w:color="auto" w:fill="EAF1DD"/>
            <w:vAlign w:val="center"/>
          </w:tcPr>
          <w:p w:rsidR="00A579AB" w:rsidRPr="00622511" w:rsidRDefault="00A579AB" w:rsidP="00622511">
            <w:pPr>
              <w:spacing w:before="40" w:after="40"/>
              <w:rPr>
                <w:lang w:val="en-US"/>
              </w:rPr>
            </w:pPr>
          </w:p>
        </w:tc>
        <w:tc>
          <w:tcPr>
            <w:tcW w:w="5420" w:type="dxa"/>
            <w:tcBorders>
              <w:bottom w:val="single" w:sz="24" w:space="0" w:color="95A408"/>
            </w:tcBorders>
          </w:tcPr>
          <w:p w:rsidR="00A579AB" w:rsidRPr="00622511" w:rsidRDefault="00A579AB" w:rsidP="00622511">
            <w:pPr>
              <w:spacing w:before="40" w:after="40"/>
              <w:rPr>
                <w:szCs w:val="24"/>
                <w:lang w:val="en-US"/>
              </w:rPr>
            </w:pPr>
          </w:p>
        </w:tc>
      </w:tr>
    </w:tbl>
    <w:p w:rsidR="00A579AB" w:rsidRPr="00C93F9B" w:rsidRDefault="00A579AB">
      <w:pPr>
        <w:rPr>
          <w:rFonts w:cs="Arial"/>
          <w:b/>
          <w:color w:val="95A408"/>
          <w:sz w:val="36"/>
          <w:szCs w:val="36"/>
          <w:lang w:val="en-US"/>
        </w:rPr>
      </w:pPr>
      <w:bookmarkStart w:id="0" w:name="ComienzoProyecto"/>
      <w:bookmarkEnd w:id="0"/>
    </w:p>
    <w:p w:rsidR="00A579AB" w:rsidRPr="00C93F9B" w:rsidRDefault="00A579AB">
      <w:pPr>
        <w:rPr>
          <w:b/>
          <w:color w:val="95A408"/>
          <w:sz w:val="36"/>
          <w:szCs w:val="36"/>
          <w:lang w:val="en-US"/>
        </w:rPr>
      </w:pPr>
    </w:p>
    <w:p w:rsidR="00A579AB" w:rsidRPr="00C93F9B" w:rsidRDefault="00A579AB">
      <w:pPr>
        <w:rPr>
          <w:b/>
          <w:color w:val="95A408"/>
          <w:sz w:val="36"/>
          <w:szCs w:val="36"/>
          <w:lang w:val="en-US"/>
        </w:rPr>
      </w:pPr>
    </w:p>
    <w:p w:rsidR="00A579AB" w:rsidRPr="00C93F9B" w:rsidRDefault="00A579AB">
      <w:pPr>
        <w:rPr>
          <w:b/>
          <w:color w:val="95A408"/>
          <w:sz w:val="36"/>
          <w:szCs w:val="36"/>
          <w:lang w:val="en-US"/>
        </w:rPr>
      </w:pPr>
    </w:p>
    <w:p w:rsidR="00A579AB" w:rsidRPr="00C93F9B" w:rsidRDefault="00A579AB">
      <w:pPr>
        <w:rPr>
          <w:b/>
          <w:color w:val="95A408"/>
          <w:sz w:val="36"/>
          <w:szCs w:val="36"/>
          <w:lang w:val="en-US"/>
        </w:rPr>
      </w:pPr>
    </w:p>
    <w:p w:rsidR="00A579AB" w:rsidRPr="00C93F9B" w:rsidRDefault="00A579AB">
      <w:pPr>
        <w:rPr>
          <w:b/>
          <w:color w:val="95A408"/>
          <w:sz w:val="36"/>
          <w:szCs w:val="36"/>
          <w:lang w:val="en-US"/>
        </w:rPr>
      </w:pPr>
    </w:p>
    <w:p w:rsidR="00A579AB" w:rsidRPr="00C93F9B" w:rsidRDefault="00A579AB">
      <w:pPr>
        <w:rPr>
          <w:b/>
          <w:color w:val="95A408"/>
          <w:sz w:val="36"/>
          <w:szCs w:val="36"/>
          <w:lang w:val="en-US"/>
        </w:rPr>
      </w:pPr>
    </w:p>
    <w:p w:rsidR="00A579AB" w:rsidRPr="00C93F9B" w:rsidRDefault="00A579AB">
      <w:pPr>
        <w:rPr>
          <w:b/>
          <w:color w:val="95A408"/>
          <w:sz w:val="36"/>
          <w:szCs w:val="36"/>
          <w:lang w:val="en-US"/>
        </w:rPr>
      </w:pPr>
    </w:p>
    <w:p w:rsidR="00A579AB" w:rsidRPr="00C93F9B" w:rsidRDefault="00A579AB">
      <w:pPr>
        <w:rPr>
          <w:b/>
          <w:color w:val="95A408"/>
          <w:sz w:val="36"/>
          <w:szCs w:val="36"/>
          <w:lang w:val="en-US"/>
        </w:rPr>
      </w:pPr>
    </w:p>
    <w:p w:rsidR="00A579AB" w:rsidRPr="00C93F9B" w:rsidRDefault="00A579AB">
      <w:pPr>
        <w:rPr>
          <w:b/>
          <w:color w:val="95A408"/>
          <w:sz w:val="36"/>
          <w:szCs w:val="36"/>
          <w:lang w:val="en-US"/>
        </w:rPr>
      </w:pPr>
    </w:p>
    <w:p w:rsidR="00A579AB" w:rsidRDefault="00A579AB" w:rsidP="00437FC5">
      <w:pPr>
        <w:pStyle w:val="Ttulo3"/>
        <w:numPr>
          <w:ilvl w:val="0"/>
          <w:numId w:val="0"/>
        </w:numPr>
        <w:jc w:val="left"/>
      </w:pPr>
      <w:bookmarkStart w:id="1" w:name="_Toc450054857"/>
      <w:bookmarkStart w:id="2" w:name="_Toc450055081"/>
      <w:r>
        <w:t>Table of Contents</w:t>
      </w:r>
      <w:bookmarkEnd w:id="1"/>
      <w:bookmarkEnd w:id="2"/>
    </w:p>
    <w:p w:rsidR="000424ED" w:rsidRDefault="00EE1AC8">
      <w:pPr>
        <w:pStyle w:val="TDC3"/>
        <w:rPr>
          <w:rFonts w:asciiTheme="minorHAnsi" w:eastAsiaTheme="minorEastAsia" w:hAnsiTheme="minorHAnsi" w:cstheme="minorBidi"/>
          <w:sz w:val="22"/>
          <w:szCs w:val="22"/>
        </w:rPr>
      </w:pPr>
      <w:r w:rsidRPr="00EE1AC8">
        <w:fldChar w:fldCharType="begin"/>
      </w:r>
      <w:r w:rsidR="00A579AB">
        <w:instrText xml:space="preserve"> TOC \o "1-3" \h \z \u </w:instrText>
      </w:r>
      <w:r w:rsidRPr="00EE1AC8">
        <w:fldChar w:fldCharType="separate"/>
      </w:r>
    </w:p>
    <w:p w:rsidR="000424ED" w:rsidRDefault="00EE1AC8">
      <w:pPr>
        <w:pStyle w:val="TDC1"/>
        <w:rPr>
          <w:rFonts w:asciiTheme="minorHAnsi" w:eastAsiaTheme="minorEastAsia" w:hAnsiTheme="minorHAnsi" w:cstheme="minorBidi"/>
          <w:b w:val="0"/>
          <w:caps w:val="0"/>
          <w:sz w:val="22"/>
          <w:szCs w:val="22"/>
        </w:rPr>
      </w:pPr>
      <w:hyperlink w:anchor="_Toc450055082" w:history="1">
        <w:r w:rsidR="000424ED" w:rsidRPr="00294185">
          <w:rPr>
            <w:rStyle w:val="Hipervnculo"/>
          </w:rPr>
          <w:t>1.</w:t>
        </w:r>
        <w:r w:rsidR="000424ED">
          <w:rPr>
            <w:rFonts w:asciiTheme="minorHAnsi" w:eastAsiaTheme="minorEastAsia" w:hAnsiTheme="minorHAnsi" w:cstheme="minorBidi"/>
            <w:b w:val="0"/>
            <w:caps w:val="0"/>
            <w:sz w:val="22"/>
            <w:szCs w:val="22"/>
          </w:rPr>
          <w:tab/>
        </w:r>
        <w:r w:rsidR="000424ED" w:rsidRPr="00294185">
          <w:rPr>
            <w:rStyle w:val="Hipervnculo"/>
          </w:rPr>
          <w:t>Executive summary</w:t>
        </w:r>
        <w:r w:rsidR="000424ED">
          <w:rPr>
            <w:webHidden/>
          </w:rPr>
          <w:tab/>
        </w:r>
        <w:r>
          <w:rPr>
            <w:webHidden/>
          </w:rPr>
          <w:fldChar w:fldCharType="begin"/>
        </w:r>
        <w:r w:rsidR="000424ED">
          <w:rPr>
            <w:webHidden/>
          </w:rPr>
          <w:instrText xml:space="preserve"> PAGEREF _Toc450055082 \h </w:instrText>
        </w:r>
        <w:r>
          <w:rPr>
            <w:webHidden/>
          </w:rPr>
        </w:r>
        <w:r>
          <w:rPr>
            <w:webHidden/>
          </w:rPr>
          <w:fldChar w:fldCharType="separate"/>
        </w:r>
        <w:r w:rsidR="000424ED">
          <w:rPr>
            <w:webHidden/>
          </w:rPr>
          <w:t>4</w:t>
        </w:r>
        <w:r>
          <w:rPr>
            <w:webHidden/>
          </w:rPr>
          <w:fldChar w:fldCharType="end"/>
        </w:r>
      </w:hyperlink>
    </w:p>
    <w:p w:rsidR="000424ED" w:rsidRDefault="00EE1AC8">
      <w:pPr>
        <w:pStyle w:val="TDC1"/>
        <w:rPr>
          <w:rFonts w:asciiTheme="minorHAnsi" w:eastAsiaTheme="minorEastAsia" w:hAnsiTheme="minorHAnsi" w:cstheme="minorBidi"/>
          <w:b w:val="0"/>
          <w:caps w:val="0"/>
          <w:sz w:val="22"/>
          <w:szCs w:val="22"/>
        </w:rPr>
      </w:pPr>
      <w:hyperlink w:anchor="_Toc450055083" w:history="1">
        <w:r w:rsidR="000424ED" w:rsidRPr="00294185">
          <w:rPr>
            <w:rStyle w:val="Hipervnculo"/>
            <w:lang w:val="en-US"/>
          </w:rPr>
          <w:t>2.</w:t>
        </w:r>
        <w:r w:rsidR="000424ED">
          <w:rPr>
            <w:rFonts w:asciiTheme="minorHAnsi" w:eastAsiaTheme="minorEastAsia" w:hAnsiTheme="minorHAnsi" w:cstheme="minorBidi"/>
            <w:b w:val="0"/>
            <w:caps w:val="0"/>
            <w:sz w:val="22"/>
            <w:szCs w:val="22"/>
          </w:rPr>
          <w:tab/>
        </w:r>
        <w:r w:rsidR="000424ED" w:rsidRPr="00294185">
          <w:rPr>
            <w:rStyle w:val="Hipervnculo"/>
            <w:lang w:val="en-US"/>
          </w:rPr>
          <w:t>DEsCription of the GLOBAL APPLication</w:t>
        </w:r>
        <w:r w:rsidR="000424ED">
          <w:rPr>
            <w:webHidden/>
          </w:rPr>
          <w:tab/>
        </w:r>
        <w:r>
          <w:rPr>
            <w:webHidden/>
          </w:rPr>
          <w:fldChar w:fldCharType="begin"/>
        </w:r>
        <w:r w:rsidR="000424ED">
          <w:rPr>
            <w:webHidden/>
          </w:rPr>
          <w:instrText xml:space="preserve"> PAGEREF _Toc450055083 \h </w:instrText>
        </w:r>
        <w:r>
          <w:rPr>
            <w:webHidden/>
          </w:rPr>
        </w:r>
        <w:r>
          <w:rPr>
            <w:webHidden/>
          </w:rPr>
          <w:fldChar w:fldCharType="separate"/>
        </w:r>
        <w:r w:rsidR="000424ED">
          <w:rPr>
            <w:webHidden/>
          </w:rPr>
          <w:t>5</w:t>
        </w:r>
        <w:r>
          <w:rPr>
            <w:webHidden/>
          </w:rPr>
          <w:fldChar w:fldCharType="end"/>
        </w:r>
      </w:hyperlink>
    </w:p>
    <w:p w:rsidR="000424ED" w:rsidRDefault="00EE1AC8">
      <w:pPr>
        <w:pStyle w:val="TDC1"/>
        <w:rPr>
          <w:rFonts w:asciiTheme="minorHAnsi" w:eastAsiaTheme="minorEastAsia" w:hAnsiTheme="minorHAnsi" w:cstheme="minorBidi"/>
          <w:b w:val="0"/>
          <w:caps w:val="0"/>
          <w:sz w:val="22"/>
          <w:szCs w:val="22"/>
        </w:rPr>
      </w:pPr>
      <w:hyperlink w:anchor="_Toc450055084" w:history="1">
        <w:r w:rsidR="000424ED" w:rsidRPr="00294185">
          <w:rPr>
            <w:rStyle w:val="Hipervnculo"/>
            <w:lang w:val="en-US"/>
          </w:rPr>
          <w:t>3.</w:t>
        </w:r>
        <w:r w:rsidR="000424ED">
          <w:rPr>
            <w:rFonts w:asciiTheme="minorHAnsi" w:eastAsiaTheme="minorEastAsia" w:hAnsiTheme="minorHAnsi" w:cstheme="minorBidi"/>
            <w:b w:val="0"/>
            <w:caps w:val="0"/>
            <w:sz w:val="22"/>
            <w:szCs w:val="22"/>
          </w:rPr>
          <w:tab/>
        </w:r>
        <w:r w:rsidR="000424ED" w:rsidRPr="00294185">
          <w:rPr>
            <w:rStyle w:val="Hipervnculo"/>
            <w:lang w:val="en-US"/>
          </w:rPr>
          <w:t>DETAILED DESCRIPTION OF THE PLATFORMs</w:t>
        </w:r>
        <w:r w:rsidR="000424ED">
          <w:rPr>
            <w:webHidden/>
          </w:rPr>
          <w:tab/>
        </w:r>
        <w:r>
          <w:rPr>
            <w:webHidden/>
          </w:rPr>
          <w:fldChar w:fldCharType="begin"/>
        </w:r>
        <w:r w:rsidR="000424ED">
          <w:rPr>
            <w:webHidden/>
          </w:rPr>
          <w:instrText xml:space="preserve"> PAGEREF _Toc450055084 \h </w:instrText>
        </w:r>
        <w:r>
          <w:rPr>
            <w:webHidden/>
          </w:rPr>
        </w:r>
        <w:r>
          <w:rPr>
            <w:webHidden/>
          </w:rPr>
          <w:fldChar w:fldCharType="separate"/>
        </w:r>
        <w:r w:rsidR="000424ED">
          <w:rPr>
            <w:webHidden/>
          </w:rPr>
          <w:t>7</w:t>
        </w:r>
        <w:r>
          <w:rPr>
            <w:webHidden/>
          </w:rPr>
          <w:fldChar w:fldCharType="end"/>
        </w:r>
      </w:hyperlink>
    </w:p>
    <w:p w:rsidR="000424ED" w:rsidRDefault="00EE1AC8">
      <w:pPr>
        <w:pStyle w:val="TDC2"/>
        <w:rPr>
          <w:rFonts w:asciiTheme="minorHAnsi" w:eastAsiaTheme="minorEastAsia" w:hAnsiTheme="minorHAnsi" w:cstheme="minorBidi"/>
          <w:caps w:val="0"/>
          <w:szCs w:val="22"/>
        </w:rPr>
      </w:pPr>
      <w:hyperlink w:anchor="_Toc450055085" w:history="1">
        <w:r w:rsidR="000424ED" w:rsidRPr="00294185">
          <w:rPr>
            <w:rStyle w:val="Hipervnculo"/>
            <w:lang w:val="en-US"/>
          </w:rPr>
          <w:t>3.1.</w:t>
        </w:r>
        <w:r w:rsidR="000424ED">
          <w:rPr>
            <w:rFonts w:asciiTheme="minorHAnsi" w:eastAsiaTheme="minorEastAsia" w:hAnsiTheme="minorHAnsi" w:cstheme="minorBidi"/>
            <w:caps w:val="0"/>
            <w:szCs w:val="22"/>
          </w:rPr>
          <w:tab/>
        </w:r>
        <w:r w:rsidR="000424ED" w:rsidRPr="00294185">
          <w:rPr>
            <w:rStyle w:val="Hipervnculo"/>
            <w:lang w:val="en-US"/>
          </w:rPr>
          <w:t>ZC702/ZC706 Evaluation Board based platform detail</w:t>
        </w:r>
        <w:r w:rsidR="000424ED">
          <w:rPr>
            <w:webHidden/>
          </w:rPr>
          <w:tab/>
        </w:r>
        <w:r>
          <w:rPr>
            <w:webHidden/>
          </w:rPr>
          <w:fldChar w:fldCharType="begin"/>
        </w:r>
        <w:r w:rsidR="000424ED">
          <w:rPr>
            <w:webHidden/>
          </w:rPr>
          <w:instrText xml:space="preserve"> PAGEREF _Toc450055085 \h </w:instrText>
        </w:r>
        <w:r>
          <w:rPr>
            <w:webHidden/>
          </w:rPr>
        </w:r>
        <w:r>
          <w:rPr>
            <w:webHidden/>
          </w:rPr>
          <w:fldChar w:fldCharType="separate"/>
        </w:r>
        <w:r w:rsidR="000424ED">
          <w:rPr>
            <w:webHidden/>
          </w:rPr>
          <w:t>7</w:t>
        </w:r>
        <w:r>
          <w:rPr>
            <w:webHidden/>
          </w:rPr>
          <w:fldChar w:fldCharType="end"/>
        </w:r>
      </w:hyperlink>
    </w:p>
    <w:p w:rsidR="000424ED" w:rsidRDefault="00EE1AC8">
      <w:pPr>
        <w:pStyle w:val="TDC2"/>
        <w:rPr>
          <w:rFonts w:asciiTheme="minorHAnsi" w:eastAsiaTheme="minorEastAsia" w:hAnsiTheme="minorHAnsi" w:cstheme="minorBidi"/>
          <w:caps w:val="0"/>
          <w:szCs w:val="22"/>
        </w:rPr>
      </w:pPr>
      <w:hyperlink w:anchor="_Toc450055086" w:history="1">
        <w:r w:rsidR="000424ED" w:rsidRPr="00294185">
          <w:rPr>
            <w:rStyle w:val="Hipervnculo"/>
            <w:lang w:val="en-US"/>
          </w:rPr>
          <w:t>3.2.</w:t>
        </w:r>
        <w:r w:rsidR="000424ED">
          <w:rPr>
            <w:rFonts w:asciiTheme="minorHAnsi" w:eastAsiaTheme="minorEastAsia" w:hAnsiTheme="minorHAnsi" w:cstheme="minorBidi"/>
            <w:caps w:val="0"/>
            <w:szCs w:val="22"/>
          </w:rPr>
          <w:tab/>
        </w:r>
        <w:r w:rsidR="000424ED" w:rsidRPr="00294185">
          <w:rPr>
            <w:rStyle w:val="Hipervnculo"/>
            <w:lang w:val="en-US"/>
          </w:rPr>
          <w:t>Virtual platform detail</w:t>
        </w:r>
        <w:r w:rsidR="000424ED">
          <w:rPr>
            <w:webHidden/>
          </w:rPr>
          <w:tab/>
        </w:r>
        <w:r>
          <w:rPr>
            <w:webHidden/>
          </w:rPr>
          <w:fldChar w:fldCharType="begin"/>
        </w:r>
        <w:r w:rsidR="000424ED">
          <w:rPr>
            <w:webHidden/>
          </w:rPr>
          <w:instrText xml:space="preserve"> PAGEREF _Toc450055086 \h </w:instrText>
        </w:r>
        <w:r>
          <w:rPr>
            <w:webHidden/>
          </w:rPr>
        </w:r>
        <w:r>
          <w:rPr>
            <w:webHidden/>
          </w:rPr>
          <w:fldChar w:fldCharType="separate"/>
        </w:r>
        <w:r w:rsidR="000424ED">
          <w:rPr>
            <w:webHidden/>
          </w:rPr>
          <w:t>7</w:t>
        </w:r>
        <w:r>
          <w:rPr>
            <w:webHidden/>
          </w:rPr>
          <w:fldChar w:fldCharType="end"/>
        </w:r>
      </w:hyperlink>
    </w:p>
    <w:p w:rsidR="000424ED" w:rsidRDefault="00EE1AC8">
      <w:pPr>
        <w:pStyle w:val="TDC1"/>
        <w:rPr>
          <w:rFonts w:asciiTheme="minorHAnsi" w:eastAsiaTheme="minorEastAsia" w:hAnsiTheme="minorHAnsi" w:cstheme="minorBidi"/>
          <w:b w:val="0"/>
          <w:caps w:val="0"/>
          <w:sz w:val="22"/>
          <w:szCs w:val="22"/>
        </w:rPr>
      </w:pPr>
      <w:hyperlink w:anchor="_Toc450055087" w:history="1">
        <w:r w:rsidR="000424ED" w:rsidRPr="00294185">
          <w:rPr>
            <w:rStyle w:val="Hipervnculo"/>
          </w:rPr>
          <w:t>4.</w:t>
        </w:r>
        <w:r w:rsidR="000424ED">
          <w:rPr>
            <w:rFonts w:asciiTheme="minorHAnsi" w:eastAsiaTheme="minorEastAsia" w:hAnsiTheme="minorHAnsi" w:cstheme="minorBidi"/>
            <w:b w:val="0"/>
            <w:caps w:val="0"/>
            <w:sz w:val="22"/>
            <w:szCs w:val="22"/>
          </w:rPr>
          <w:tab/>
        </w:r>
        <w:r w:rsidR="000424ED" w:rsidRPr="00294185">
          <w:rPr>
            <w:rStyle w:val="Hipervnculo"/>
          </w:rPr>
          <w:t>DELIVERIES</w:t>
        </w:r>
        <w:r w:rsidR="000424ED">
          <w:rPr>
            <w:webHidden/>
          </w:rPr>
          <w:tab/>
        </w:r>
        <w:r>
          <w:rPr>
            <w:webHidden/>
          </w:rPr>
          <w:fldChar w:fldCharType="begin"/>
        </w:r>
        <w:r w:rsidR="000424ED">
          <w:rPr>
            <w:webHidden/>
          </w:rPr>
          <w:instrText xml:space="preserve"> PAGEREF _Toc450055087 \h </w:instrText>
        </w:r>
        <w:r>
          <w:rPr>
            <w:webHidden/>
          </w:rPr>
        </w:r>
        <w:r>
          <w:rPr>
            <w:webHidden/>
          </w:rPr>
          <w:fldChar w:fldCharType="separate"/>
        </w:r>
        <w:r w:rsidR="000424ED">
          <w:rPr>
            <w:webHidden/>
          </w:rPr>
          <w:t>9</w:t>
        </w:r>
        <w:r>
          <w:rPr>
            <w:webHidden/>
          </w:rPr>
          <w:fldChar w:fldCharType="end"/>
        </w:r>
      </w:hyperlink>
    </w:p>
    <w:p w:rsidR="000424ED" w:rsidRDefault="00EE1AC8">
      <w:pPr>
        <w:pStyle w:val="TDC2"/>
        <w:rPr>
          <w:rFonts w:asciiTheme="minorHAnsi" w:eastAsiaTheme="minorEastAsia" w:hAnsiTheme="minorHAnsi" w:cstheme="minorBidi"/>
          <w:caps w:val="0"/>
          <w:szCs w:val="22"/>
        </w:rPr>
      </w:pPr>
      <w:hyperlink w:anchor="_Toc450055088" w:history="1">
        <w:r w:rsidR="000424ED" w:rsidRPr="00294185">
          <w:rPr>
            <w:rStyle w:val="Hipervnculo"/>
            <w:lang w:val="en-US"/>
          </w:rPr>
          <w:t>4.1.</w:t>
        </w:r>
        <w:r w:rsidR="000424ED">
          <w:rPr>
            <w:rFonts w:asciiTheme="minorHAnsi" w:eastAsiaTheme="minorEastAsia" w:hAnsiTheme="minorHAnsi" w:cstheme="minorBidi"/>
            <w:caps w:val="0"/>
            <w:szCs w:val="22"/>
          </w:rPr>
          <w:tab/>
        </w:r>
        <w:r w:rsidR="000424ED" w:rsidRPr="00294185">
          <w:rPr>
            <w:rStyle w:val="Hipervnculo"/>
            <w:lang w:val="en-US"/>
          </w:rPr>
          <w:t>Elements delivery</w:t>
        </w:r>
        <w:r w:rsidR="000424ED">
          <w:rPr>
            <w:webHidden/>
          </w:rPr>
          <w:tab/>
        </w:r>
        <w:r>
          <w:rPr>
            <w:webHidden/>
          </w:rPr>
          <w:fldChar w:fldCharType="begin"/>
        </w:r>
        <w:r w:rsidR="000424ED">
          <w:rPr>
            <w:webHidden/>
          </w:rPr>
          <w:instrText xml:space="preserve"> PAGEREF _Toc450055088 \h </w:instrText>
        </w:r>
        <w:r>
          <w:rPr>
            <w:webHidden/>
          </w:rPr>
        </w:r>
        <w:r>
          <w:rPr>
            <w:webHidden/>
          </w:rPr>
          <w:fldChar w:fldCharType="separate"/>
        </w:r>
        <w:r w:rsidR="000424ED">
          <w:rPr>
            <w:webHidden/>
          </w:rPr>
          <w:t>9</w:t>
        </w:r>
        <w:r>
          <w:rPr>
            <w:webHidden/>
          </w:rPr>
          <w:fldChar w:fldCharType="end"/>
        </w:r>
      </w:hyperlink>
    </w:p>
    <w:p w:rsidR="000424ED" w:rsidRDefault="00EE1AC8">
      <w:pPr>
        <w:pStyle w:val="TDC2"/>
        <w:rPr>
          <w:rFonts w:asciiTheme="minorHAnsi" w:eastAsiaTheme="minorEastAsia" w:hAnsiTheme="minorHAnsi" w:cstheme="minorBidi"/>
          <w:caps w:val="0"/>
          <w:szCs w:val="22"/>
        </w:rPr>
      </w:pPr>
      <w:hyperlink w:anchor="_Toc450055089" w:history="1">
        <w:r w:rsidR="000424ED" w:rsidRPr="00294185">
          <w:rPr>
            <w:rStyle w:val="Hipervnculo"/>
            <w:lang w:val="en-US"/>
          </w:rPr>
          <w:t>4.2.</w:t>
        </w:r>
        <w:r w:rsidR="000424ED">
          <w:rPr>
            <w:rFonts w:asciiTheme="minorHAnsi" w:eastAsiaTheme="minorEastAsia" w:hAnsiTheme="minorHAnsi" w:cstheme="minorBidi"/>
            <w:caps w:val="0"/>
            <w:szCs w:val="22"/>
          </w:rPr>
          <w:tab/>
        </w:r>
        <w:r w:rsidR="000424ED" w:rsidRPr="00294185">
          <w:rPr>
            <w:rStyle w:val="Hipervnculo"/>
            <w:lang w:val="en-US"/>
          </w:rPr>
          <w:t>Development environment delivery</w:t>
        </w:r>
        <w:r w:rsidR="000424ED">
          <w:rPr>
            <w:webHidden/>
          </w:rPr>
          <w:tab/>
        </w:r>
        <w:r>
          <w:rPr>
            <w:webHidden/>
          </w:rPr>
          <w:fldChar w:fldCharType="begin"/>
        </w:r>
        <w:r w:rsidR="000424ED">
          <w:rPr>
            <w:webHidden/>
          </w:rPr>
          <w:instrText xml:space="preserve"> PAGEREF _Toc450055089 \h </w:instrText>
        </w:r>
        <w:r>
          <w:rPr>
            <w:webHidden/>
          </w:rPr>
        </w:r>
        <w:r>
          <w:rPr>
            <w:webHidden/>
          </w:rPr>
          <w:fldChar w:fldCharType="separate"/>
        </w:r>
        <w:r w:rsidR="000424ED">
          <w:rPr>
            <w:webHidden/>
          </w:rPr>
          <w:t>9</w:t>
        </w:r>
        <w:r>
          <w:rPr>
            <w:webHidden/>
          </w:rPr>
          <w:fldChar w:fldCharType="end"/>
        </w:r>
      </w:hyperlink>
    </w:p>
    <w:p w:rsidR="000424ED" w:rsidRDefault="00EE1AC8">
      <w:pPr>
        <w:pStyle w:val="TDC2"/>
        <w:rPr>
          <w:rFonts w:asciiTheme="minorHAnsi" w:eastAsiaTheme="minorEastAsia" w:hAnsiTheme="minorHAnsi" w:cstheme="minorBidi"/>
          <w:caps w:val="0"/>
          <w:szCs w:val="22"/>
        </w:rPr>
      </w:pPr>
      <w:hyperlink w:anchor="_Toc450055090" w:history="1">
        <w:r w:rsidR="000424ED" w:rsidRPr="00294185">
          <w:rPr>
            <w:rStyle w:val="Hipervnculo"/>
            <w:lang w:val="en-US"/>
          </w:rPr>
          <w:t>4.3.</w:t>
        </w:r>
        <w:r w:rsidR="000424ED">
          <w:rPr>
            <w:rFonts w:asciiTheme="minorHAnsi" w:eastAsiaTheme="minorEastAsia" w:hAnsiTheme="minorHAnsi" w:cstheme="minorBidi"/>
            <w:caps w:val="0"/>
            <w:szCs w:val="22"/>
          </w:rPr>
          <w:tab/>
        </w:r>
        <w:r w:rsidR="000424ED" w:rsidRPr="00294185">
          <w:rPr>
            <w:rStyle w:val="Hipervnculo"/>
            <w:lang w:val="en-US"/>
          </w:rPr>
          <w:t>Platform delivery</w:t>
        </w:r>
        <w:r w:rsidR="000424ED">
          <w:rPr>
            <w:webHidden/>
          </w:rPr>
          <w:tab/>
        </w:r>
        <w:r>
          <w:rPr>
            <w:webHidden/>
          </w:rPr>
          <w:fldChar w:fldCharType="begin"/>
        </w:r>
        <w:r w:rsidR="000424ED">
          <w:rPr>
            <w:webHidden/>
          </w:rPr>
          <w:instrText xml:space="preserve"> PAGEREF _Toc450055090 \h </w:instrText>
        </w:r>
        <w:r>
          <w:rPr>
            <w:webHidden/>
          </w:rPr>
        </w:r>
        <w:r>
          <w:rPr>
            <w:webHidden/>
          </w:rPr>
          <w:fldChar w:fldCharType="separate"/>
        </w:r>
        <w:r w:rsidR="000424ED">
          <w:rPr>
            <w:webHidden/>
          </w:rPr>
          <w:t>10</w:t>
        </w:r>
        <w:r>
          <w:rPr>
            <w:webHidden/>
          </w:rPr>
          <w:fldChar w:fldCharType="end"/>
        </w:r>
      </w:hyperlink>
    </w:p>
    <w:p w:rsidR="00A579AB" w:rsidRDefault="00EE1AC8">
      <w:r>
        <w:fldChar w:fldCharType="end"/>
      </w:r>
    </w:p>
    <w:p w:rsidR="00A579AB" w:rsidRDefault="00A579AB">
      <w:pPr>
        <w:rPr>
          <w:rFonts w:cs="Arial"/>
          <w:b/>
          <w:color w:val="95A408"/>
          <w:sz w:val="36"/>
          <w:szCs w:val="36"/>
          <w:lang w:val="es-ES_tradnl"/>
        </w:rPr>
      </w:pPr>
      <w:r>
        <w:rPr>
          <w:b/>
          <w:color w:val="95A408"/>
          <w:sz w:val="36"/>
          <w:szCs w:val="36"/>
        </w:rPr>
        <w:br w:type="page"/>
      </w:r>
    </w:p>
    <w:p w:rsidR="00A579AB" w:rsidRDefault="00A579AB" w:rsidP="004F6132">
      <w:pPr>
        <w:pStyle w:val="berschrift11"/>
      </w:pPr>
      <w:bookmarkStart w:id="3" w:name="_Toc450055082"/>
      <w:bookmarkStart w:id="4" w:name="_Toc437877913"/>
      <w:bookmarkStart w:id="5" w:name="_Toc442788829"/>
      <w:r w:rsidRPr="00F11D9B">
        <w:t>Executive summary</w:t>
      </w:r>
      <w:bookmarkEnd w:id="3"/>
      <w:r w:rsidRPr="00F11D9B">
        <w:t xml:space="preserve"> </w:t>
      </w:r>
      <w:bookmarkEnd w:id="4"/>
      <w:bookmarkEnd w:id="5"/>
    </w:p>
    <w:p w:rsidR="00A579AB" w:rsidRDefault="00A579AB" w:rsidP="00C41EF0">
      <w:pPr>
        <w:pStyle w:val="Default"/>
        <w:ind w:firstLine="567"/>
        <w:jc w:val="both"/>
        <w:rPr>
          <w:rFonts w:ascii="Calibri" w:hAnsi="Calibri"/>
        </w:rPr>
      </w:pPr>
      <w:bookmarkStart w:id="6" w:name="_Toc442788830"/>
      <w:r>
        <w:rPr>
          <w:rFonts w:ascii="Calibri" w:hAnsi="Calibri"/>
        </w:rPr>
        <w:t>The purpose of the following document is to define the Zero Release that will be shown to the end users (CAF and SAAB) in the next face to face meeting (M6) so that they have a first contact with the type of platforms they will work with since M18.</w:t>
      </w:r>
      <w:r w:rsidRPr="00751FEA">
        <w:rPr>
          <w:rFonts w:ascii="Calibri" w:hAnsi="Calibri"/>
        </w:rPr>
        <w:t xml:space="preserve"> </w:t>
      </w:r>
    </w:p>
    <w:p w:rsidR="00A579AB" w:rsidRDefault="00A579AB" w:rsidP="00C41EF0">
      <w:pPr>
        <w:pStyle w:val="Default"/>
        <w:ind w:firstLine="567"/>
        <w:jc w:val="both"/>
      </w:pPr>
      <w:r>
        <w:rPr>
          <w:rFonts w:ascii="Calibri" w:hAnsi="Calibri"/>
        </w:rPr>
        <w:t>The following requirements have been taken into account during the development of the Zero Release:</w:t>
      </w:r>
    </w:p>
    <w:p w:rsidR="00A579AB" w:rsidRPr="00C93F9B" w:rsidRDefault="00A579AB" w:rsidP="00C03AEA">
      <w:pPr>
        <w:pStyle w:val="Bullet1"/>
        <w:rPr>
          <w:lang w:val="en-US"/>
        </w:rPr>
      </w:pPr>
      <w:r>
        <w:rPr>
          <w:lang w:val="en-US"/>
        </w:rPr>
        <w:t xml:space="preserve">The effort to put this release should be minimized. </w:t>
      </w:r>
    </w:p>
    <w:p w:rsidR="00A579AB" w:rsidRDefault="00A579AB" w:rsidP="00751FEA">
      <w:pPr>
        <w:pStyle w:val="Bullet1"/>
        <w:rPr>
          <w:lang w:val="en-US"/>
        </w:rPr>
      </w:pPr>
      <w:r>
        <w:rPr>
          <w:lang w:val="en-US"/>
        </w:rPr>
        <w:t>Low Power features will not be included in the release.</w:t>
      </w:r>
    </w:p>
    <w:p w:rsidR="00A579AB" w:rsidRDefault="00A579AB" w:rsidP="00751FEA">
      <w:pPr>
        <w:pStyle w:val="Bullet1"/>
        <w:rPr>
          <w:lang w:val="en-US"/>
        </w:rPr>
      </w:pPr>
      <w:r>
        <w:rPr>
          <w:lang w:val="en-US"/>
        </w:rPr>
        <w:t>Work on the interaction between partners so that interfaces are clear for next releases.</w:t>
      </w:r>
    </w:p>
    <w:p w:rsidR="00A579AB" w:rsidRDefault="00A579AB" w:rsidP="00751FEA">
      <w:pPr>
        <w:pStyle w:val="Bullet1"/>
        <w:rPr>
          <w:lang w:val="en-US"/>
        </w:rPr>
      </w:pPr>
      <w:r>
        <w:rPr>
          <w:lang w:val="en-US"/>
        </w:rPr>
        <w:t xml:space="preserve">It should provide final platforms so that end users can use them and provide a feedback. </w:t>
      </w:r>
    </w:p>
    <w:p w:rsidR="00A579AB" w:rsidRPr="00751FEA" w:rsidRDefault="00A579AB" w:rsidP="00D408B0">
      <w:pPr>
        <w:pStyle w:val="Default"/>
        <w:jc w:val="both"/>
        <w:rPr>
          <w:rFonts w:ascii="Calibri" w:hAnsi="Calibri"/>
        </w:rPr>
      </w:pPr>
    </w:p>
    <w:bookmarkEnd w:id="6"/>
    <w:p w:rsidR="00A579AB" w:rsidRDefault="00A579AB">
      <w:pPr>
        <w:ind w:left="340" w:hanging="340"/>
        <w:rPr>
          <w:rFonts w:cs="Arial"/>
          <w:b/>
          <w:caps/>
          <w:color w:val="95A408"/>
          <w:sz w:val="36"/>
          <w:lang w:val="en-US"/>
        </w:rPr>
      </w:pPr>
      <w:r>
        <w:rPr>
          <w:lang w:val="en-US"/>
        </w:rPr>
        <w:br w:type="page"/>
      </w:r>
    </w:p>
    <w:p w:rsidR="00A579AB" w:rsidRPr="00C93F9B" w:rsidRDefault="00A579AB" w:rsidP="00EA016F">
      <w:pPr>
        <w:pStyle w:val="berschrift11"/>
        <w:pBdr>
          <w:bottom w:val="thinThickSmallGap" w:sz="24" w:space="0" w:color="95A408"/>
        </w:pBdr>
        <w:rPr>
          <w:lang w:val="en-US"/>
        </w:rPr>
      </w:pPr>
      <w:bookmarkStart w:id="7" w:name="_Toc450055083"/>
      <w:r>
        <w:rPr>
          <w:lang w:val="en-US"/>
        </w:rPr>
        <w:t>DEsCription of the GLOBAL APPLication</w:t>
      </w:r>
      <w:bookmarkEnd w:id="7"/>
    </w:p>
    <w:p w:rsidR="00A579AB" w:rsidRDefault="00A579AB" w:rsidP="00BA17A6">
      <w:pPr>
        <w:pStyle w:val="Textkrper1"/>
        <w:ind w:firstLine="567"/>
        <w:rPr>
          <w:lang w:val="en-US"/>
        </w:rPr>
      </w:pPr>
      <w:r>
        <w:rPr>
          <w:lang w:val="en-US"/>
        </w:rPr>
        <w:t>In this section the basis of the global application and the high level architecture used in the ZYNQ will be explained.</w:t>
      </w:r>
    </w:p>
    <w:p w:rsidR="00A579AB" w:rsidRDefault="00A579AB" w:rsidP="006C0FF8">
      <w:pPr>
        <w:pStyle w:val="Textkrper1"/>
        <w:jc w:val="center"/>
      </w:pPr>
      <w:r>
        <w:object w:dxaOrig="7804" w:dyaOrig="5776">
          <v:shape id="_x0000_i1025" type="#_x0000_t75" style="width:339.75pt;height:251.25pt" o:ole="">
            <v:imagedata r:id="rId8" o:title=""/>
          </v:shape>
          <o:OLEObject Type="Embed" ProgID="Visio.Drawing.11" ShapeID="_x0000_i1025" DrawAspect="Content" ObjectID="_1523802244" r:id="rId9"/>
        </w:object>
      </w:r>
    </w:p>
    <w:p w:rsidR="00A579AB" w:rsidRPr="0034392B" w:rsidRDefault="00A579AB" w:rsidP="006C0FF8">
      <w:pPr>
        <w:pStyle w:val="Textkrper1"/>
        <w:jc w:val="center"/>
        <w:rPr>
          <w:i/>
          <w:lang w:val="en-US"/>
        </w:rPr>
      </w:pPr>
      <w:r w:rsidRPr="002768A7">
        <w:rPr>
          <w:i/>
          <w:lang w:val="en-US"/>
        </w:rPr>
        <w:t>Figure-1: Zero release high level architecture</w:t>
      </w:r>
    </w:p>
    <w:p w:rsidR="00A579AB" w:rsidRDefault="00A579AB" w:rsidP="00BA17A6">
      <w:pPr>
        <w:pStyle w:val="Textkrper1"/>
        <w:ind w:firstLine="567"/>
        <w:rPr>
          <w:lang w:val="en-US"/>
        </w:rPr>
      </w:pPr>
      <w:r>
        <w:rPr>
          <w:lang w:val="en-US"/>
        </w:rPr>
        <w:t xml:space="preserve">As it is shown in the picture, we will have </w:t>
      </w:r>
      <w:r w:rsidRPr="00BA17A6">
        <w:rPr>
          <w:b/>
          <w:lang w:val="en-US"/>
        </w:rPr>
        <w:t>two soft-cores</w:t>
      </w:r>
      <w:r>
        <w:rPr>
          <w:lang w:val="en-US"/>
        </w:rPr>
        <w:t xml:space="preserve"> (Microblaze instantiations)  and the two ARM hard-cores.  Two bare metal partitions will be hosted within these two ARM cores. A synthetic application on the Microblazes will send a message periodically (e.g., 4 seconds) to the ARM. The specific message that they will share will be:</w:t>
      </w:r>
    </w:p>
    <w:p w:rsidR="00A579AB" w:rsidRDefault="00A579AB" w:rsidP="00C03AEA">
      <w:pPr>
        <w:pStyle w:val="Textkrper1"/>
        <w:numPr>
          <w:ilvl w:val="0"/>
          <w:numId w:val="21"/>
        </w:numPr>
        <w:rPr>
          <w:lang w:val="en-US"/>
        </w:rPr>
      </w:pPr>
      <w:r>
        <w:rPr>
          <w:lang w:val="en-US"/>
        </w:rPr>
        <w:t>Identification of the soft-core: byte that will identify the origin of the information.</w:t>
      </w:r>
    </w:p>
    <w:p w:rsidR="00A579AB" w:rsidRDefault="00A579AB" w:rsidP="00BA17A6">
      <w:pPr>
        <w:pStyle w:val="Textkrper1"/>
        <w:numPr>
          <w:ilvl w:val="0"/>
          <w:numId w:val="21"/>
        </w:numPr>
        <w:rPr>
          <w:lang w:val="en-US"/>
        </w:rPr>
      </w:pPr>
      <w:r>
        <w:rPr>
          <w:lang w:val="en-US"/>
        </w:rPr>
        <w:t>Token: A byte that will be incremented in one every time the new information is shared.</w:t>
      </w:r>
    </w:p>
    <w:p w:rsidR="00A579AB" w:rsidRDefault="00A579AB" w:rsidP="00BA17A6">
      <w:pPr>
        <w:pStyle w:val="Textkrper1"/>
        <w:ind w:firstLine="567"/>
        <w:rPr>
          <w:lang w:val="en-US"/>
        </w:rPr>
      </w:pPr>
      <w:r>
        <w:rPr>
          <w:lang w:val="en-US"/>
        </w:rPr>
        <w:t xml:space="preserve">The </w:t>
      </w:r>
      <w:r w:rsidRPr="00BA17A6">
        <w:rPr>
          <w:b/>
          <w:lang w:val="en-US"/>
        </w:rPr>
        <w:t>P</w:t>
      </w:r>
      <w:r>
        <w:rPr>
          <w:b/>
          <w:lang w:val="en-US"/>
        </w:rPr>
        <w:t>S (ARM)</w:t>
      </w:r>
      <w:r>
        <w:rPr>
          <w:lang w:val="en-US"/>
        </w:rPr>
        <w:t xml:space="preserve"> part will use both COREs hosting two XtratuM partitions and on the top of each an application will be launched:</w:t>
      </w:r>
    </w:p>
    <w:p w:rsidR="00A579AB" w:rsidRDefault="00A579AB" w:rsidP="00BA17A6">
      <w:pPr>
        <w:pStyle w:val="Textkrper1"/>
        <w:numPr>
          <w:ilvl w:val="0"/>
          <w:numId w:val="21"/>
        </w:numPr>
        <w:rPr>
          <w:lang w:val="en-US"/>
        </w:rPr>
      </w:pPr>
      <w:r>
        <w:rPr>
          <w:lang w:val="en-US"/>
        </w:rPr>
        <w:t>Debug Application: This application will shown in the UART the information shared by both soft-cores.</w:t>
      </w:r>
    </w:p>
    <w:p w:rsidR="00A579AB" w:rsidRDefault="00A579AB" w:rsidP="00BA17A6">
      <w:pPr>
        <w:pStyle w:val="Textkrper1"/>
        <w:numPr>
          <w:ilvl w:val="0"/>
          <w:numId w:val="21"/>
        </w:numPr>
        <w:rPr>
          <w:lang w:val="en-US"/>
        </w:rPr>
      </w:pPr>
      <w:r>
        <w:rPr>
          <w:lang w:val="en-US"/>
        </w:rPr>
        <w:t xml:space="preserve">I/O Application: This application will update LEDs </w:t>
      </w:r>
    </w:p>
    <w:p w:rsidR="00A579AB" w:rsidRDefault="00A579AB" w:rsidP="00A2454A">
      <w:pPr>
        <w:pStyle w:val="Textkrper1"/>
        <w:numPr>
          <w:ilvl w:val="1"/>
          <w:numId w:val="21"/>
        </w:numPr>
        <w:rPr>
          <w:lang w:val="en-US"/>
        </w:rPr>
      </w:pPr>
      <w:r>
        <w:rPr>
          <w:lang w:val="en-US"/>
        </w:rPr>
        <w:lastRenderedPageBreak/>
        <w:t>OuputA: It will be only activated when the input is switched on.</w:t>
      </w:r>
    </w:p>
    <w:p w:rsidR="00A579AB" w:rsidRDefault="00A579AB" w:rsidP="00A2454A">
      <w:pPr>
        <w:pStyle w:val="Textkrper1"/>
        <w:numPr>
          <w:ilvl w:val="1"/>
          <w:numId w:val="21"/>
        </w:numPr>
        <w:rPr>
          <w:lang w:val="en-US"/>
        </w:rPr>
      </w:pPr>
      <w:r>
        <w:rPr>
          <w:lang w:val="en-US"/>
        </w:rPr>
        <w:t xml:space="preserve">OutputB: It will be updated when the token received from the first Microblaze change. Actually it will be updated to the opposite value it was before the information/token was changed. </w:t>
      </w:r>
    </w:p>
    <w:p w:rsidR="00A579AB" w:rsidRPr="00BA17A6" w:rsidRDefault="00A579AB" w:rsidP="00A2454A">
      <w:pPr>
        <w:pStyle w:val="Textkrper1"/>
        <w:numPr>
          <w:ilvl w:val="1"/>
          <w:numId w:val="21"/>
        </w:numPr>
        <w:rPr>
          <w:lang w:val="en-US"/>
        </w:rPr>
      </w:pPr>
      <w:r>
        <w:rPr>
          <w:lang w:val="en-US"/>
        </w:rPr>
        <w:t>OutputC: It will be updated when the token received from the second Microblaze change. Actually it will be updated to the opposite value it was before the information/token was changed.</w:t>
      </w:r>
    </w:p>
    <w:p w:rsidR="00A579AB" w:rsidRPr="007F4BFF" w:rsidRDefault="00A579AB" w:rsidP="00F45C12">
      <w:pPr>
        <w:pStyle w:val="berschrift21"/>
        <w:numPr>
          <w:ilvl w:val="0"/>
          <w:numId w:val="0"/>
        </w:numPr>
        <w:rPr>
          <w:b w:val="0"/>
          <w:color w:val="000000"/>
          <w:sz w:val="24"/>
          <w:szCs w:val="24"/>
          <w:lang w:val="en-GB"/>
        </w:rPr>
      </w:pPr>
      <w:bookmarkStart w:id="8" w:name="_Toc442788836"/>
    </w:p>
    <w:bookmarkEnd w:id="8"/>
    <w:p w:rsidR="00A579AB" w:rsidRDefault="00A579AB">
      <w:pPr>
        <w:ind w:left="340" w:hanging="340"/>
        <w:rPr>
          <w:rFonts w:cs="Arial"/>
          <w:b/>
          <w:caps/>
          <w:color w:val="95A408"/>
          <w:sz w:val="36"/>
          <w:lang w:val="en-US"/>
        </w:rPr>
      </w:pPr>
      <w:r>
        <w:rPr>
          <w:lang w:val="en-US"/>
        </w:rPr>
        <w:br w:type="page"/>
      </w:r>
    </w:p>
    <w:p w:rsidR="00A579AB" w:rsidRPr="00C93F9B" w:rsidRDefault="00A579AB" w:rsidP="004F6132">
      <w:pPr>
        <w:pStyle w:val="berschrift11"/>
        <w:rPr>
          <w:lang w:val="en-US"/>
        </w:rPr>
      </w:pPr>
      <w:bookmarkStart w:id="9" w:name="_Toc450055084"/>
      <w:r>
        <w:rPr>
          <w:lang w:val="en-US"/>
        </w:rPr>
        <w:t>DETAILED DESCRIPTION OF THE PLATFORMs</w:t>
      </w:r>
      <w:bookmarkEnd w:id="9"/>
    </w:p>
    <w:p w:rsidR="00A579AB" w:rsidRPr="001769D1" w:rsidRDefault="00A579AB" w:rsidP="00C41EF0">
      <w:pPr>
        <w:pStyle w:val="Textkrper1"/>
        <w:ind w:firstLine="567"/>
        <w:rPr>
          <w:lang w:val="en-US"/>
        </w:rPr>
      </w:pPr>
      <w:r w:rsidRPr="001769D1">
        <w:rPr>
          <w:lang w:val="en-US"/>
        </w:rPr>
        <w:t>In the project three different platforms have to be defined: evaluation board based platform, PCB and virtual platform. For Zero Release PCB won't be provided. In this section detail about how to implement the remaining platforms will be explained.</w:t>
      </w:r>
    </w:p>
    <w:p w:rsidR="00A579AB" w:rsidRPr="001769D1" w:rsidRDefault="00A579AB" w:rsidP="00A52E90">
      <w:pPr>
        <w:pStyle w:val="berschrift21"/>
        <w:rPr>
          <w:lang w:val="en-US"/>
        </w:rPr>
      </w:pPr>
      <w:bookmarkStart w:id="10" w:name="_Toc450055085"/>
      <w:r w:rsidRPr="001769D1">
        <w:rPr>
          <w:lang w:val="en-US"/>
        </w:rPr>
        <w:t>ZC702/ZC706 Evaluation Board based platform detail</w:t>
      </w:r>
      <w:bookmarkEnd w:id="10"/>
      <w:r w:rsidRPr="001769D1">
        <w:rPr>
          <w:lang w:val="en-US"/>
        </w:rPr>
        <w:t xml:space="preserve">  </w:t>
      </w:r>
    </w:p>
    <w:p w:rsidR="00A579AB" w:rsidRPr="001769D1" w:rsidRDefault="00A579AB" w:rsidP="00C41EF0">
      <w:pPr>
        <w:pStyle w:val="Textkrper1"/>
        <w:ind w:firstLine="567"/>
        <w:rPr>
          <w:lang w:val="en-US"/>
        </w:rPr>
      </w:pPr>
      <w:r w:rsidRPr="001769D1">
        <w:rPr>
          <w:lang w:val="en-US"/>
        </w:rPr>
        <w:t>The evaluation board based platform will include the following elements:</w:t>
      </w:r>
    </w:p>
    <w:p w:rsidR="00A579AB" w:rsidRPr="001769D1" w:rsidRDefault="00A579AB" w:rsidP="00C41EF0">
      <w:pPr>
        <w:pStyle w:val="Textkrper1"/>
        <w:numPr>
          <w:ilvl w:val="0"/>
          <w:numId w:val="26"/>
        </w:numPr>
        <w:rPr>
          <w:lang w:val="en-US"/>
        </w:rPr>
      </w:pPr>
      <w:r w:rsidRPr="001769D1">
        <w:rPr>
          <w:lang w:val="en-US"/>
        </w:rPr>
        <w:t>The code to run in the PS part running over Xtratum. That is to say, the code required to put working both partitions (one over each core) using the input/outputs and the uart. This will be common for both platforms (EPK and ZC70X).</w:t>
      </w:r>
    </w:p>
    <w:p w:rsidR="00A579AB" w:rsidRPr="001769D1" w:rsidRDefault="00A579AB" w:rsidP="00C41EF0">
      <w:pPr>
        <w:pStyle w:val="Textkrper1"/>
        <w:numPr>
          <w:ilvl w:val="0"/>
          <w:numId w:val="26"/>
        </w:numPr>
        <w:rPr>
          <w:lang w:val="en-US"/>
        </w:rPr>
      </w:pPr>
      <w:r w:rsidRPr="001769D1">
        <w:rPr>
          <w:lang w:val="en-US"/>
        </w:rPr>
        <w:t>The bitstream that will integrate:</w:t>
      </w:r>
    </w:p>
    <w:p w:rsidR="00A579AB" w:rsidRPr="00C41EF0" w:rsidRDefault="00A579AB" w:rsidP="00C41EF0">
      <w:pPr>
        <w:pStyle w:val="Textkrper1"/>
        <w:numPr>
          <w:ilvl w:val="1"/>
          <w:numId w:val="26"/>
        </w:numPr>
        <w:rPr>
          <w:lang w:val="en-US"/>
        </w:rPr>
      </w:pPr>
      <w:r w:rsidRPr="001769D1">
        <w:rPr>
          <w:lang w:val="en-US"/>
        </w:rPr>
        <w:t xml:space="preserve">Nostrum: NoC Interface for each </w:t>
      </w:r>
      <w:del w:id="11" w:author="mazkarateaskasua" w:date="2016-04-20T09:02:00Z">
        <w:r w:rsidRPr="001769D1" w:rsidDel="0034392B">
          <w:rPr>
            <w:lang w:val="en-US"/>
          </w:rPr>
          <w:delText>m</w:delText>
        </w:r>
      </w:del>
      <w:r w:rsidRPr="001769D1">
        <w:rPr>
          <w:lang w:val="en-US"/>
        </w:rPr>
        <w:t>Micro blaze and each core of the ARM and the network</w:t>
      </w:r>
      <w:r w:rsidRPr="00C41EF0">
        <w:rPr>
          <w:lang w:val="en-US"/>
        </w:rPr>
        <w:t xml:space="preserve"> interconnection.</w:t>
      </w:r>
    </w:p>
    <w:p w:rsidR="00A579AB" w:rsidRPr="00DD23C1" w:rsidRDefault="00A579AB" w:rsidP="00C41EF0">
      <w:pPr>
        <w:pStyle w:val="Textkrper1"/>
        <w:numPr>
          <w:ilvl w:val="1"/>
          <w:numId w:val="26"/>
        </w:numPr>
      </w:pPr>
      <w:r w:rsidRPr="00DD23C1">
        <w:t>Two Microblazes.</w:t>
      </w:r>
    </w:p>
    <w:p w:rsidR="00A579AB" w:rsidRPr="00EA0512" w:rsidRDefault="00A579AB" w:rsidP="00C41EF0">
      <w:pPr>
        <w:pStyle w:val="Textkrper1"/>
        <w:numPr>
          <w:ilvl w:val="0"/>
          <w:numId w:val="26"/>
        </w:numPr>
        <w:rPr>
          <w:lang w:val="en-US"/>
        </w:rPr>
      </w:pPr>
      <w:r w:rsidRPr="00EA0512">
        <w:rPr>
          <w:lang w:val="en-US"/>
        </w:rPr>
        <w:t>The boot to launch all the required elements in the ZYNQ platform.</w:t>
      </w:r>
    </w:p>
    <w:p w:rsidR="00A579AB" w:rsidRPr="00EA0512" w:rsidRDefault="00A579AB" w:rsidP="00C41EF0">
      <w:pPr>
        <w:pStyle w:val="Textkrper1"/>
        <w:ind w:firstLine="567"/>
        <w:rPr>
          <w:lang w:val="en-US"/>
        </w:rPr>
      </w:pPr>
      <w:r w:rsidRPr="00EA0512">
        <w:rPr>
          <w:lang w:val="en-US"/>
        </w:rPr>
        <w:t xml:space="preserve"> Everything will be integrated into a SD image that could be loaded into a SD card and put easily running into a ZC702</w:t>
      </w:r>
      <w:r>
        <w:rPr>
          <w:lang w:val="en-US"/>
        </w:rPr>
        <w:t>/ZC706</w:t>
      </w:r>
      <w:r w:rsidRPr="00EA0512">
        <w:rPr>
          <w:lang w:val="en-US"/>
        </w:rPr>
        <w:t xml:space="preserve"> board.</w:t>
      </w:r>
      <w:r>
        <w:rPr>
          <w:lang w:val="en-US"/>
        </w:rPr>
        <w:t xml:space="preserve"> Take into account that ZC706 and ZC702 ARM applications will be slightly different because the inputs/outputs (button and led) are mapped differently.</w:t>
      </w:r>
    </w:p>
    <w:p w:rsidR="00A579AB" w:rsidRPr="0028742F" w:rsidRDefault="00A579AB" w:rsidP="001B20AA">
      <w:pPr>
        <w:pStyle w:val="berschrift21"/>
        <w:rPr>
          <w:lang w:val="en-US"/>
        </w:rPr>
      </w:pPr>
      <w:bookmarkStart w:id="12" w:name="_Toc450055086"/>
      <w:r w:rsidRPr="000C37A4">
        <w:rPr>
          <w:lang w:val="en-US"/>
        </w:rPr>
        <w:t>Virtual platform detail</w:t>
      </w:r>
      <w:bookmarkEnd w:id="12"/>
    </w:p>
    <w:p w:rsidR="0028742F" w:rsidRDefault="00A579AB" w:rsidP="00512308">
      <w:pPr>
        <w:pStyle w:val="Textkrper1"/>
        <w:ind w:firstLine="709"/>
        <w:rPr>
          <w:lang w:val="en-US"/>
        </w:rPr>
      </w:pPr>
      <w:r w:rsidRPr="00EA0512">
        <w:rPr>
          <w:lang w:val="en-US"/>
        </w:rPr>
        <w:t xml:space="preserve">The virtual platform will include the following elements that will be connected among them by the AXI bus interface: ARM dual core with </w:t>
      </w:r>
      <w:r>
        <w:rPr>
          <w:lang w:val="en-US"/>
        </w:rPr>
        <w:t>X</w:t>
      </w:r>
      <w:r w:rsidRPr="00EA0512">
        <w:rPr>
          <w:lang w:val="en-US"/>
        </w:rPr>
        <w:t xml:space="preserve">tratum on it, two soft cores, </w:t>
      </w:r>
      <w:r>
        <w:rPr>
          <w:lang w:val="en-US"/>
        </w:rPr>
        <w:t>UART</w:t>
      </w:r>
      <w:r w:rsidRPr="00EA0512">
        <w:rPr>
          <w:lang w:val="en-US"/>
        </w:rPr>
        <w:t xml:space="preserve"> module and some input/output registers.</w:t>
      </w:r>
      <w:r w:rsidR="0028742F">
        <w:rPr>
          <w:lang w:val="en-US"/>
        </w:rPr>
        <w:t xml:space="preserve"> </w:t>
      </w:r>
    </w:p>
    <w:p w:rsidR="00A579AB" w:rsidRDefault="0028742F" w:rsidP="00512308">
      <w:pPr>
        <w:pStyle w:val="Textkrper1"/>
        <w:ind w:firstLine="709"/>
        <w:rPr>
          <w:lang w:val="en-US"/>
        </w:rPr>
      </w:pPr>
      <w:r w:rsidRPr="0028742F">
        <w:rPr>
          <w:lang w:val="en-US"/>
        </w:rPr>
        <w:t>Although AXI will be the physical bus mechanism the implementation specific aspects of the bus are not implemented in the virtual platform. This interconnect is therefore only a logical memory connection.</w:t>
      </w:r>
      <w:r>
        <w:rPr>
          <w:lang w:val="en-US"/>
        </w:rPr>
        <w:t xml:space="preserve"> </w:t>
      </w:r>
      <w:r w:rsidRPr="0028742F">
        <w:rPr>
          <w:lang w:val="en-US"/>
        </w:rPr>
        <w:t>Each microblaze will have a local private memory for HEAP/stack etc but this does not need to be shown</w:t>
      </w:r>
      <w:r>
        <w:rPr>
          <w:lang w:val="en-US"/>
        </w:rPr>
        <w:t>.</w:t>
      </w:r>
    </w:p>
    <w:p w:rsidR="0028742F" w:rsidRPr="00EA0512" w:rsidRDefault="0028742F" w:rsidP="00512308">
      <w:pPr>
        <w:pStyle w:val="Textkrper1"/>
        <w:ind w:firstLine="709"/>
        <w:rPr>
          <w:lang w:val="en-US"/>
        </w:rPr>
      </w:pPr>
      <w:r>
        <w:rPr>
          <w:lang w:val="en-US"/>
        </w:rPr>
        <w:t>Regarding</w:t>
      </w:r>
      <w:r w:rsidR="00C146C9">
        <w:rPr>
          <w:lang w:val="en-US"/>
        </w:rPr>
        <w:t xml:space="preserve"> t</w:t>
      </w:r>
      <w:r w:rsidR="00C146C9" w:rsidRPr="0028742F">
        <w:rPr>
          <w:lang w:val="en-US"/>
        </w:rPr>
        <w:t>he ‘LED’ output</w:t>
      </w:r>
      <w:r w:rsidR="00C146C9">
        <w:rPr>
          <w:lang w:val="en-US"/>
        </w:rPr>
        <w:t>, it</w:t>
      </w:r>
      <w:r w:rsidR="00C146C9" w:rsidRPr="0028742F">
        <w:rPr>
          <w:lang w:val="en-US"/>
        </w:rPr>
        <w:t xml:space="preserve"> will initially be provided using logged information in stdout</w:t>
      </w:r>
      <w:r w:rsidR="00C146C9">
        <w:rPr>
          <w:lang w:val="en-US"/>
        </w:rPr>
        <w:t>.</w:t>
      </w:r>
      <w:r>
        <w:rPr>
          <w:lang w:val="en-US"/>
        </w:rPr>
        <w:t xml:space="preserve"> </w:t>
      </w:r>
    </w:p>
    <w:p w:rsidR="0028742F" w:rsidRDefault="001769D1" w:rsidP="00512308">
      <w:pPr>
        <w:pStyle w:val="Textkrper1"/>
        <w:jc w:val="center"/>
      </w:pPr>
      <w:r>
        <w:object w:dxaOrig="6629" w:dyaOrig="6685">
          <v:shape id="_x0000_i1026" type="#_x0000_t75" style="width:274.5pt;height:276.75pt" o:ole="">
            <v:imagedata r:id="rId10" o:title=""/>
          </v:shape>
          <o:OLEObject Type="Embed" ProgID="Visio.Drawing.11" ShapeID="_x0000_i1026" DrawAspect="Content" ObjectID="_1523802245" r:id="rId11"/>
        </w:object>
      </w:r>
    </w:p>
    <w:p w:rsidR="00A579AB" w:rsidRPr="00512308" w:rsidRDefault="00A579AB" w:rsidP="00512308">
      <w:pPr>
        <w:pStyle w:val="Textkrper1"/>
        <w:jc w:val="center"/>
        <w:rPr>
          <w:i/>
          <w:lang w:val="en-US"/>
        </w:rPr>
      </w:pPr>
      <w:r w:rsidRPr="00512308">
        <w:rPr>
          <w:i/>
          <w:lang w:val="en-US"/>
        </w:rPr>
        <w:t>Figure-2: Zero release high level virtual-platform architecture</w:t>
      </w:r>
    </w:p>
    <w:p w:rsidR="00A579AB" w:rsidRPr="0028742F" w:rsidRDefault="00A579AB">
      <w:pPr>
        <w:ind w:left="340" w:hanging="340"/>
        <w:rPr>
          <w:rFonts w:cs="Arial"/>
          <w:b/>
          <w:caps/>
          <w:color w:val="95A408"/>
          <w:sz w:val="36"/>
          <w:lang w:val="en-US"/>
        </w:rPr>
      </w:pPr>
      <w:r w:rsidRPr="0028742F">
        <w:rPr>
          <w:lang w:val="en-US"/>
        </w:rPr>
        <w:br w:type="page"/>
      </w:r>
    </w:p>
    <w:p w:rsidR="00A579AB" w:rsidRPr="00C146C9" w:rsidRDefault="00A579AB" w:rsidP="004F6132">
      <w:pPr>
        <w:pStyle w:val="berschrift11"/>
      </w:pPr>
      <w:bookmarkStart w:id="13" w:name="_Toc450055087"/>
      <w:r w:rsidRPr="00C146C9">
        <w:t>DELIVERIES</w:t>
      </w:r>
      <w:bookmarkEnd w:id="13"/>
    </w:p>
    <w:p w:rsidR="00A579AB" w:rsidRPr="00EA0512" w:rsidRDefault="00A579AB" w:rsidP="00C41EF0">
      <w:pPr>
        <w:pStyle w:val="Textkrper1"/>
        <w:ind w:firstLine="567"/>
        <w:rPr>
          <w:lang w:val="en-US"/>
        </w:rPr>
      </w:pPr>
      <w:r w:rsidRPr="00EA0512">
        <w:rPr>
          <w:lang w:val="en-US"/>
        </w:rPr>
        <w:t>The following extract will cover how the platforms, the elements of each platform and the development environment will be delivered and responsible for each task.</w:t>
      </w:r>
    </w:p>
    <w:p w:rsidR="00A579AB" w:rsidRDefault="00A579AB" w:rsidP="00AC52D7">
      <w:pPr>
        <w:pStyle w:val="Figuretitle"/>
        <w:spacing w:after="120"/>
        <w:jc w:val="both"/>
      </w:pPr>
    </w:p>
    <w:p w:rsidR="00A579AB" w:rsidRPr="00922E07" w:rsidRDefault="00A579AB" w:rsidP="00C93F9B">
      <w:pPr>
        <w:pStyle w:val="berschrift21"/>
        <w:rPr>
          <w:lang w:val="en-US"/>
        </w:rPr>
      </w:pPr>
      <w:bookmarkStart w:id="14" w:name="_Toc450055088"/>
      <w:r>
        <w:rPr>
          <w:lang w:val="en-US"/>
        </w:rPr>
        <w:t>Elements delivery</w:t>
      </w:r>
      <w:bookmarkEnd w:id="14"/>
    </w:p>
    <w:p w:rsidR="00A579AB" w:rsidRPr="00EA0512" w:rsidRDefault="00A579AB" w:rsidP="00C41EF0">
      <w:pPr>
        <w:pStyle w:val="Textkrper1"/>
        <w:ind w:firstLine="567"/>
        <w:rPr>
          <w:lang w:val="en-US"/>
        </w:rPr>
      </w:pPr>
      <w:r w:rsidRPr="00EA0512">
        <w:rPr>
          <w:lang w:val="en-US"/>
        </w:rPr>
        <w:t>The elements to deliver and the responsible are:</w:t>
      </w:r>
    </w:p>
    <w:tbl>
      <w:tblPr>
        <w:tblW w:w="0" w:type="auto"/>
        <w:tblBorders>
          <w:top w:val="single" w:sz="8" w:space="0" w:color="000000"/>
          <w:left w:val="single" w:sz="8" w:space="0" w:color="000000"/>
          <w:bottom w:val="single" w:sz="8" w:space="0" w:color="000000"/>
          <w:right w:val="single" w:sz="8" w:space="0" w:color="000000"/>
        </w:tblBorders>
        <w:tblLook w:val="00A0"/>
      </w:tblPr>
      <w:tblGrid>
        <w:gridCol w:w="2302"/>
        <w:gridCol w:w="2303"/>
        <w:gridCol w:w="2303"/>
        <w:gridCol w:w="2303"/>
      </w:tblGrid>
      <w:tr w:rsidR="00A579AB" w:rsidRPr="00622511" w:rsidTr="00622511">
        <w:tc>
          <w:tcPr>
            <w:tcW w:w="2302" w:type="dxa"/>
            <w:tcBorders>
              <w:top w:val="single" w:sz="8" w:space="0" w:color="000000"/>
            </w:tcBorders>
            <w:shd w:val="clear" w:color="auto" w:fill="000000"/>
          </w:tcPr>
          <w:p w:rsidR="00A579AB" w:rsidRPr="00622511" w:rsidRDefault="00A579AB" w:rsidP="00622511">
            <w:pPr>
              <w:pStyle w:val="Textkrper1"/>
              <w:spacing w:after="0" w:line="240" w:lineRule="auto"/>
              <w:rPr>
                <w:b/>
                <w:bCs/>
                <w:color w:val="FFFFFF"/>
              </w:rPr>
            </w:pPr>
            <w:r w:rsidRPr="00622511">
              <w:rPr>
                <w:b/>
                <w:bCs/>
                <w:color w:val="FFFFFF"/>
              </w:rPr>
              <w:t>ELEMENT</w:t>
            </w:r>
          </w:p>
        </w:tc>
        <w:tc>
          <w:tcPr>
            <w:tcW w:w="2303" w:type="dxa"/>
            <w:tcBorders>
              <w:top w:val="single" w:sz="8" w:space="0" w:color="000000"/>
            </w:tcBorders>
            <w:shd w:val="clear" w:color="auto" w:fill="000000"/>
          </w:tcPr>
          <w:p w:rsidR="00A579AB" w:rsidRPr="00622511" w:rsidRDefault="00A579AB" w:rsidP="00622511">
            <w:pPr>
              <w:pStyle w:val="Textkrper1"/>
              <w:spacing w:after="0" w:line="240" w:lineRule="auto"/>
              <w:rPr>
                <w:b/>
                <w:bCs/>
                <w:color w:val="FFFFFF"/>
              </w:rPr>
            </w:pPr>
            <w:r w:rsidRPr="00622511">
              <w:rPr>
                <w:b/>
                <w:bCs/>
                <w:color w:val="FFFFFF"/>
              </w:rPr>
              <w:t>RESPONSIBLE</w:t>
            </w:r>
          </w:p>
        </w:tc>
        <w:tc>
          <w:tcPr>
            <w:tcW w:w="2303" w:type="dxa"/>
            <w:tcBorders>
              <w:top w:val="single" w:sz="8" w:space="0" w:color="000000"/>
            </w:tcBorders>
            <w:shd w:val="clear" w:color="auto" w:fill="000000"/>
          </w:tcPr>
          <w:p w:rsidR="00A579AB" w:rsidRPr="00622511" w:rsidRDefault="00A579AB" w:rsidP="00622511">
            <w:pPr>
              <w:pStyle w:val="Textkrper1"/>
              <w:spacing w:after="0" w:line="240" w:lineRule="auto"/>
              <w:rPr>
                <w:b/>
                <w:bCs/>
                <w:color w:val="FFFFFF"/>
              </w:rPr>
            </w:pPr>
            <w:r w:rsidRPr="00622511">
              <w:rPr>
                <w:b/>
                <w:bCs/>
                <w:color w:val="FFFFFF"/>
              </w:rPr>
              <w:t>DATE</w:t>
            </w:r>
          </w:p>
        </w:tc>
        <w:tc>
          <w:tcPr>
            <w:tcW w:w="2303" w:type="dxa"/>
            <w:tcBorders>
              <w:top w:val="single" w:sz="8" w:space="0" w:color="000000"/>
            </w:tcBorders>
            <w:shd w:val="clear" w:color="auto" w:fill="000000"/>
          </w:tcPr>
          <w:p w:rsidR="00A579AB" w:rsidRPr="00622511" w:rsidRDefault="00A579AB" w:rsidP="00622511">
            <w:pPr>
              <w:pStyle w:val="Textkrper1"/>
              <w:spacing w:after="0" w:line="240" w:lineRule="auto"/>
              <w:rPr>
                <w:b/>
                <w:bCs/>
                <w:color w:val="FFFFFF"/>
              </w:rPr>
            </w:pPr>
            <w:r w:rsidRPr="00622511">
              <w:rPr>
                <w:b/>
                <w:bCs/>
                <w:color w:val="FFFFFF"/>
              </w:rPr>
              <w:t>VERSION</w:t>
            </w:r>
          </w:p>
        </w:tc>
      </w:tr>
      <w:tr w:rsidR="00A579AB" w:rsidRPr="00622511" w:rsidTr="00622511">
        <w:tc>
          <w:tcPr>
            <w:tcW w:w="2302" w:type="dxa"/>
            <w:tcBorders>
              <w:top w:val="single" w:sz="8" w:space="0" w:color="000000"/>
              <w:bottom w:val="single" w:sz="8" w:space="0" w:color="000000"/>
            </w:tcBorders>
          </w:tcPr>
          <w:p w:rsidR="00A579AB" w:rsidRPr="00622511" w:rsidRDefault="00A579AB" w:rsidP="00622511">
            <w:pPr>
              <w:pStyle w:val="Textkrper1"/>
              <w:spacing w:after="0" w:line="240" w:lineRule="auto"/>
              <w:rPr>
                <w:b/>
                <w:bCs/>
                <w:color w:val="000000"/>
              </w:rPr>
            </w:pPr>
            <w:r w:rsidRPr="00622511">
              <w:rPr>
                <w:bCs/>
                <w:color w:val="000000"/>
              </w:rPr>
              <w:t>XTRATUM</w:t>
            </w:r>
          </w:p>
        </w:tc>
        <w:tc>
          <w:tcPr>
            <w:tcW w:w="2303" w:type="dxa"/>
            <w:tcBorders>
              <w:top w:val="single" w:sz="8" w:space="0" w:color="000000"/>
              <w:bottom w:val="single" w:sz="8" w:space="0" w:color="000000"/>
            </w:tcBorders>
          </w:tcPr>
          <w:p w:rsidR="00A579AB" w:rsidRPr="00622511" w:rsidRDefault="00A579AB" w:rsidP="00622511">
            <w:pPr>
              <w:pStyle w:val="Textkrper1"/>
              <w:spacing w:after="0" w:line="240" w:lineRule="auto"/>
              <w:rPr>
                <w:color w:val="000000"/>
              </w:rPr>
            </w:pPr>
            <w:r w:rsidRPr="00622511">
              <w:rPr>
                <w:color w:val="000000"/>
              </w:rPr>
              <w:t>FENTISS</w:t>
            </w:r>
          </w:p>
        </w:tc>
        <w:tc>
          <w:tcPr>
            <w:tcW w:w="2303" w:type="dxa"/>
            <w:tcBorders>
              <w:top w:val="single" w:sz="8" w:space="0" w:color="000000"/>
              <w:bottom w:val="single" w:sz="8" w:space="0" w:color="000000"/>
            </w:tcBorders>
          </w:tcPr>
          <w:p w:rsidR="00A579AB" w:rsidRPr="00622511" w:rsidRDefault="00A579AB" w:rsidP="00622511">
            <w:pPr>
              <w:pStyle w:val="Textkrper1"/>
              <w:spacing w:after="0" w:line="240" w:lineRule="auto"/>
              <w:rPr>
                <w:color w:val="000000"/>
              </w:rPr>
            </w:pPr>
            <w:r w:rsidRPr="00622511">
              <w:rPr>
                <w:color w:val="000000"/>
              </w:rPr>
              <w:t>18/04/16</w:t>
            </w:r>
          </w:p>
        </w:tc>
        <w:tc>
          <w:tcPr>
            <w:tcW w:w="2303" w:type="dxa"/>
            <w:tcBorders>
              <w:top w:val="single" w:sz="8" w:space="0" w:color="000000"/>
              <w:bottom w:val="single" w:sz="8" w:space="0" w:color="000000"/>
            </w:tcBorders>
          </w:tcPr>
          <w:p w:rsidR="00A579AB" w:rsidRPr="00622511" w:rsidRDefault="00A579AB" w:rsidP="00622511">
            <w:pPr>
              <w:pStyle w:val="Textkrper1"/>
              <w:spacing w:after="0" w:line="240" w:lineRule="auto"/>
              <w:rPr>
                <w:color w:val="000000"/>
              </w:rPr>
            </w:pPr>
            <w:r w:rsidRPr="00622511">
              <w:rPr>
                <w:color w:val="000000"/>
              </w:rPr>
              <w:t>2.0.3</w:t>
            </w:r>
          </w:p>
        </w:tc>
      </w:tr>
      <w:tr w:rsidR="00A579AB" w:rsidRPr="00622511" w:rsidTr="00622511">
        <w:tc>
          <w:tcPr>
            <w:tcW w:w="2302" w:type="dxa"/>
          </w:tcPr>
          <w:p w:rsidR="00A579AB" w:rsidRPr="00622511" w:rsidRDefault="00A579AB" w:rsidP="00622511">
            <w:pPr>
              <w:pStyle w:val="Textkrper1"/>
              <w:spacing w:after="0" w:line="240" w:lineRule="auto"/>
              <w:rPr>
                <w:b/>
                <w:bCs/>
                <w:color w:val="000000"/>
              </w:rPr>
            </w:pPr>
            <w:r w:rsidRPr="00622511">
              <w:rPr>
                <w:bCs/>
                <w:color w:val="000000"/>
              </w:rPr>
              <w:t>BITSTREAM (NOSTRUM)</w:t>
            </w:r>
          </w:p>
        </w:tc>
        <w:tc>
          <w:tcPr>
            <w:tcW w:w="2303" w:type="dxa"/>
          </w:tcPr>
          <w:p w:rsidR="00A579AB" w:rsidRPr="00622511" w:rsidRDefault="00A579AB" w:rsidP="00622511">
            <w:pPr>
              <w:pStyle w:val="Textkrper1"/>
              <w:spacing w:after="0" w:line="240" w:lineRule="auto"/>
              <w:rPr>
                <w:color w:val="000000"/>
              </w:rPr>
            </w:pPr>
            <w:r w:rsidRPr="00622511">
              <w:rPr>
                <w:color w:val="000000"/>
              </w:rPr>
              <w:t>USIEGEN (KTH)</w:t>
            </w:r>
          </w:p>
        </w:tc>
        <w:tc>
          <w:tcPr>
            <w:tcW w:w="2303" w:type="dxa"/>
          </w:tcPr>
          <w:p w:rsidR="00A579AB" w:rsidRPr="00622511" w:rsidRDefault="00A579AB" w:rsidP="00622511">
            <w:pPr>
              <w:pStyle w:val="Textkrper1"/>
              <w:spacing w:after="0" w:line="240" w:lineRule="auto"/>
              <w:rPr>
                <w:color w:val="000000"/>
              </w:rPr>
            </w:pPr>
            <w:r w:rsidRPr="00622511">
              <w:rPr>
                <w:color w:val="000000"/>
              </w:rPr>
              <w:t>20/05/16 (29/04/16)</w:t>
            </w:r>
          </w:p>
        </w:tc>
        <w:tc>
          <w:tcPr>
            <w:tcW w:w="2303" w:type="dxa"/>
          </w:tcPr>
          <w:p w:rsidR="00A579AB" w:rsidRPr="00622511" w:rsidRDefault="00A579AB" w:rsidP="00622511">
            <w:pPr>
              <w:pStyle w:val="Textkrper1"/>
              <w:spacing w:after="0" w:line="240" w:lineRule="auto"/>
              <w:rPr>
                <w:color w:val="000000"/>
                <w:highlight w:val="yellow"/>
              </w:rPr>
            </w:pPr>
            <w:r w:rsidRPr="00622511">
              <w:rPr>
                <w:color w:val="000000"/>
                <w:highlight w:val="yellow"/>
              </w:rPr>
              <w:t>¿?¿?¿?¿?¿?</w:t>
            </w:r>
          </w:p>
        </w:tc>
      </w:tr>
      <w:tr w:rsidR="00A579AB" w:rsidRPr="00622511" w:rsidTr="00622511">
        <w:tc>
          <w:tcPr>
            <w:tcW w:w="2302" w:type="dxa"/>
            <w:tcBorders>
              <w:top w:val="single" w:sz="8" w:space="0" w:color="000000"/>
              <w:bottom w:val="single" w:sz="8" w:space="0" w:color="000000"/>
            </w:tcBorders>
          </w:tcPr>
          <w:p w:rsidR="00A579AB" w:rsidRPr="00622511" w:rsidRDefault="00A579AB" w:rsidP="00622511">
            <w:pPr>
              <w:pStyle w:val="Textkrper1"/>
              <w:spacing w:after="0" w:line="240" w:lineRule="auto"/>
              <w:rPr>
                <w:b/>
                <w:bCs/>
                <w:color w:val="000000"/>
              </w:rPr>
            </w:pPr>
            <w:r w:rsidRPr="00622511">
              <w:rPr>
                <w:bCs/>
                <w:color w:val="000000"/>
              </w:rPr>
              <w:t>VP</w:t>
            </w:r>
            <w:r w:rsidR="001769D1" w:rsidRPr="001769D1">
              <w:rPr>
                <w:bCs/>
                <w:color w:val="000000"/>
                <w:sz w:val="16"/>
              </w:rPr>
              <w:t>*1</w:t>
            </w:r>
          </w:p>
        </w:tc>
        <w:tc>
          <w:tcPr>
            <w:tcW w:w="2303" w:type="dxa"/>
            <w:tcBorders>
              <w:top w:val="single" w:sz="8" w:space="0" w:color="000000"/>
              <w:bottom w:val="single" w:sz="8" w:space="0" w:color="000000"/>
            </w:tcBorders>
          </w:tcPr>
          <w:p w:rsidR="00A579AB" w:rsidRPr="00622511" w:rsidRDefault="00A579AB" w:rsidP="00622511">
            <w:pPr>
              <w:pStyle w:val="Textkrper1"/>
              <w:spacing w:after="0" w:line="240" w:lineRule="auto"/>
              <w:rPr>
                <w:color w:val="000000"/>
              </w:rPr>
            </w:pPr>
            <w:r w:rsidRPr="00622511">
              <w:rPr>
                <w:color w:val="000000"/>
              </w:rPr>
              <w:t>IMPERAS</w:t>
            </w:r>
          </w:p>
        </w:tc>
        <w:tc>
          <w:tcPr>
            <w:tcW w:w="2303" w:type="dxa"/>
            <w:tcBorders>
              <w:top w:val="single" w:sz="8" w:space="0" w:color="000000"/>
              <w:bottom w:val="single" w:sz="8" w:space="0" w:color="000000"/>
            </w:tcBorders>
          </w:tcPr>
          <w:p w:rsidR="00A579AB" w:rsidRPr="00622511" w:rsidRDefault="00C146C9" w:rsidP="00622511">
            <w:pPr>
              <w:pStyle w:val="Textkrper1"/>
              <w:spacing w:after="0" w:line="240" w:lineRule="auto"/>
              <w:rPr>
                <w:color w:val="000000"/>
              </w:rPr>
            </w:pPr>
            <w:r>
              <w:rPr>
                <w:color w:val="000000"/>
              </w:rPr>
              <w:t>06</w:t>
            </w:r>
            <w:r w:rsidR="00A579AB" w:rsidRPr="00622511">
              <w:rPr>
                <w:color w:val="000000"/>
              </w:rPr>
              <w:t>/05/16</w:t>
            </w:r>
            <w:r>
              <w:rPr>
                <w:color w:val="000000"/>
              </w:rPr>
              <w:t xml:space="preserve"> </w:t>
            </w:r>
            <w:r w:rsidRPr="001769D1">
              <w:rPr>
                <w:color w:val="000000"/>
                <w:sz w:val="16"/>
              </w:rPr>
              <w:t>*</w:t>
            </w:r>
            <w:r w:rsidR="001769D1" w:rsidRPr="001769D1">
              <w:rPr>
                <w:color w:val="000000"/>
                <w:sz w:val="16"/>
              </w:rPr>
              <w:t>2</w:t>
            </w:r>
          </w:p>
        </w:tc>
        <w:tc>
          <w:tcPr>
            <w:tcW w:w="2303" w:type="dxa"/>
            <w:tcBorders>
              <w:top w:val="single" w:sz="8" w:space="0" w:color="000000"/>
              <w:bottom w:val="single" w:sz="8" w:space="0" w:color="000000"/>
            </w:tcBorders>
          </w:tcPr>
          <w:p w:rsidR="00A579AB" w:rsidRPr="00622511" w:rsidRDefault="00A579AB" w:rsidP="00622511">
            <w:pPr>
              <w:pStyle w:val="Textkrper1"/>
              <w:spacing w:after="0" w:line="240" w:lineRule="auto"/>
              <w:rPr>
                <w:color w:val="000000"/>
                <w:highlight w:val="yellow"/>
              </w:rPr>
            </w:pPr>
            <w:r w:rsidRPr="00622511">
              <w:rPr>
                <w:color w:val="000000"/>
                <w:highlight w:val="yellow"/>
              </w:rPr>
              <w:t>¿?¿?¿?¿?¿?¿</w:t>
            </w:r>
          </w:p>
        </w:tc>
      </w:tr>
    </w:tbl>
    <w:p w:rsidR="001769D1" w:rsidRPr="000E281C" w:rsidRDefault="001769D1" w:rsidP="000E281C">
      <w:pPr>
        <w:pStyle w:val="Textkrper1"/>
        <w:ind w:firstLine="567"/>
        <w:rPr>
          <w:lang w:val="en-US"/>
        </w:rPr>
      </w:pPr>
      <w:r w:rsidRPr="000E281C">
        <w:rPr>
          <w:sz w:val="20"/>
          <w:lang w:val="en-US"/>
        </w:rPr>
        <w:t xml:space="preserve">*1: </w:t>
      </w:r>
      <w:r w:rsidRPr="000E281C">
        <w:rPr>
          <w:lang w:val="en-US"/>
        </w:rPr>
        <w:t>There will be a specific EPK Package to be installed and also a standard IMPERAS product Package.</w:t>
      </w:r>
    </w:p>
    <w:p w:rsidR="00A579AB" w:rsidRPr="000E281C" w:rsidRDefault="00C146C9" w:rsidP="000E281C">
      <w:pPr>
        <w:pStyle w:val="Textkrper1"/>
        <w:ind w:firstLine="567"/>
        <w:rPr>
          <w:lang w:val="en-US"/>
        </w:rPr>
      </w:pPr>
      <w:r w:rsidRPr="000E281C">
        <w:rPr>
          <w:sz w:val="20"/>
          <w:lang w:val="en-US"/>
        </w:rPr>
        <w:t>*</w:t>
      </w:r>
      <w:r w:rsidR="001769D1" w:rsidRPr="000E281C">
        <w:rPr>
          <w:sz w:val="20"/>
          <w:lang w:val="en-US"/>
        </w:rPr>
        <w:t xml:space="preserve">2: </w:t>
      </w:r>
      <w:r w:rsidRPr="000E281C">
        <w:rPr>
          <w:lang w:val="en-US"/>
        </w:rPr>
        <w:t>On 13/05/16 the VP will assure the possibility to run XTRATUM on VP.</w:t>
      </w:r>
    </w:p>
    <w:p w:rsidR="00A579AB" w:rsidRPr="00EA0512" w:rsidRDefault="00A579AB" w:rsidP="00C41EF0">
      <w:pPr>
        <w:pStyle w:val="Textkrper1"/>
        <w:ind w:firstLine="567"/>
        <w:rPr>
          <w:lang w:val="en-US"/>
        </w:rPr>
      </w:pPr>
      <w:r w:rsidRPr="00EA0512">
        <w:rPr>
          <w:lang w:val="en-US"/>
        </w:rPr>
        <w:t xml:space="preserve">We have to remember that all the previous delivers should include at least </w:t>
      </w:r>
      <w:r>
        <w:rPr>
          <w:lang w:val="en-US"/>
        </w:rPr>
        <w:t xml:space="preserve">the user manual document. </w:t>
      </w:r>
    </w:p>
    <w:p w:rsidR="00A579AB" w:rsidRPr="00EA0512" w:rsidRDefault="00A579AB" w:rsidP="00C41EF0">
      <w:pPr>
        <w:pStyle w:val="Textkrper1"/>
        <w:ind w:firstLine="567"/>
        <w:rPr>
          <w:lang w:val="en-US"/>
        </w:rPr>
      </w:pPr>
      <w:r w:rsidRPr="00EA0512">
        <w:rPr>
          <w:lang w:val="en-US"/>
        </w:rPr>
        <w:t>In order to have all of them accessible from the same place they should be uploaded in SAFEPOWER share</w:t>
      </w:r>
      <w:r w:rsidR="006751D0">
        <w:rPr>
          <w:lang w:val="en-US"/>
        </w:rPr>
        <w:t xml:space="preserve"> </w:t>
      </w:r>
      <w:r w:rsidRPr="00EA0512">
        <w:rPr>
          <w:lang w:val="en-US"/>
        </w:rPr>
        <w:t>folder</w:t>
      </w:r>
      <w:r w:rsidR="006751D0">
        <w:rPr>
          <w:lang w:val="en-US"/>
        </w:rPr>
        <w:t>, each one in the generated project and File area</w:t>
      </w:r>
      <w:r w:rsidRPr="00EA0512">
        <w:rPr>
          <w:lang w:val="en-US"/>
        </w:rPr>
        <w:t xml:space="preserve">. </w:t>
      </w:r>
      <w:r w:rsidR="00C146C9">
        <w:rPr>
          <w:lang w:val="en-US"/>
        </w:rPr>
        <w:t xml:space="preserve">However, for the </w:t>
      </w:r>
      <w:r w:rsidR="00C146C9" w:rsidRPr="006751D0">
        <w:rPr>
          <w:u w:val="single"/>
          <w:lang w:val="en-US"/>
        </w:rPr>
        <w:t>Zero release after we agree with FENTISS and IMPERAS their SW deliveries will be done in their own web page</w:t>
      </w:r>
      <w:r w:rsidR="00C146C9">
        <w:rPr>
          <w:lang w:val="en-US"/>
        </w:rPr>
        <w:t>.</w:t>
      </w:r>
    </w:p>
    <w:p w:rsidR="00A579AB" w:rsidRDefault="00C146C9" w:rsidP="00C41EF0">
      <w:pPr>
        <w:pStyle w:val="Textkrper1"/>
        <w:ind w:firstLine="567"/>
        <w:rPr>
          <w:lang w:val="en-US"/>
        </w:rPr>
      </w:pPr>
      <w:r w:rsidRPr="0028742F">
        <w:rPr>
          <w:lang w:val="en-US"/>
        </w:rPr>
        <w:t xml:space="preserve">Instead of using mails for support questions, </w:t>
      </w:r>
      <w:r>
        <w:rPr>
          <w:lang w:val="en-US"/>
        </w:rPr>
        <w:t>the</w:t>
      </w:r>
      <w:r w:rsidRPr="0028742F">
        <w:rPr>
          <w:lang w:val="en-US"/>
        </w:rPr>
        <w:t xml:space="preserve"> </w:t>
      </w:r>
      <w:r>
        <w:rPr>
          <w:lang w:val="en-US"/>
        </w:rPr>
        <w:t xml:space="preserve">Issue tracking system from </w:t>
      </w:r>
      <w:r w:rsidR="006751D0">
        <w:rPr>
          <w:lang w:val="en-US"/>
        </w:rPr>
        <w:t>redmine (</w:t>
      </w:r>
      <w:r w:rsidR="006751D0" w:rsidRPr="006751D0">
        <w:rPr>
          <w:lang w:val="en-US"/>
        </w:rPr>
        <w:t>http://www.redmine.org/projects/redmine/wiki/RedmineIssues</w:t>
      </w:r>
      <w:r w:rsidR="006751D0">
        <w:rPr>
          <w:lang w:val="en-US"/>
        </w:rPr>
        <w:t xml:space="preserve">) could be used. There will be </w:t>
      </w:r>
      <w:r w:rsidR="00436109">
        <w:rPr>
          <w:lang w:val="en-US"/>
        </w:rPr>
        <w:t>two</w:t>
      </w:r>
      <w:r w:rsidR="006751D0">
        <w:rPr>
          <w:lang w:val="en-US"/>
        </w:rPr>
        <w:t xml:space="preserve"> different projects inside Safepower for each development: </w:t>
      </w:r>
      <w:r w:rsidR="00436109">
        <w:rPr>
          <w:lang w:val="en-US"/>
        </w:rPr>
        <w:t>Virtual-Platform EPK</w:t>
      </w:r>
      <w:r w:rsidR="006751D0">
        <w:rPr>
          <w:lang w:val="en-US"/>
        </w:rPr>
        <w:t xml:space="preserve">, </w:t>
      </w:r>
      <w:r w:rsidR="00436109">
        <w:rPr>
          <w:lang w:val="en-US"/>
        </w:rPr>
        <w:t>Hw Platform (PCB and Evaluation board based platforms will be integrated inside)</w:t>
      </w:r>
      <w:r w:rsidR="006751D0">
        <w:rPr>
          <w:lang w:val="en-US"/>
        </w:rPr>
        <w:t>.</w:t>
      </w:r>
    </w:p>
    <w:p w:rsidR="006751D0" w:rsidRPr="006751D0" w:rsidRDefault="006751D0" w:rsidP="006751D0">
      <w:pPr>
        <w:pStyle w:val="Textkrper1"/>
        <w:ind w:firstLine="567"/>
        <w:rPr>
          <w:lang w:val="en-US"/>
        </w:rPr>
      </w:pPr>
      <w:r>
        <w:rPr>
          <w:lang w:val="en-US"/>
        </w:rPr>
        <w:t>In redmine, issues will</w:t>
      </w:r>
      <w:r w:rsidRPr="006751D0">
        <w:rPr>
          <w:lang w:val="en-US"/>
        </w:rPr>
        <w:t xml:space="preserve"> be created to report any bug or question. W</w:t>
      </w:r>
      <w:r>
        <w:rPr>
          <w:lang w:val="en-US"/>
        </w:rPr>
        <w:t>i</w:t>
      </w:r>
      <w:r w:rsidRPr="006751D0">
        <w:rPr>
          <w:lang w:val="en-US"/>
        </w:rPr>
        <w:t xml:space="preserve">ki </w:t>
      </w:r>
      <w:r>
        <w:rPr>
          <w:lang w:val="en-US"/>
        </w:rPr>
        <w:t xml:space="preserve">will be used </w:t>
      </w:r>
      <w:r w:rsidRPr="006751D0">
        <w:rPr>
          <w:lang w:val="en-US"/>
        </w:rPr>
        <w:t xml:space="preserve">to collect common questions and provide a Q&amp;A. </w:t>
      </w:r>
      <w:r>
        <w:rPr>
          <w:lang w:val="en-US"/>
        </w:rPr>
        <w:t>As it was mentioned before the</w:t>
      </w:r>
      <w:r w:rsidRPr="006751D0">
        <w:rPr>
          <w:lang w:val="en-US"/>
        </w:rPr>
        <w:t xml:space="preserve"> File area </w:t>
      </w:r>
      <w:r>
        <w:rPr>
          <w:lang w:val="en-US"/>
        </w:rPr>
        <w:t xml:space="preserve">of each project will be used </w:t>
      </w:r>
      <w:r w:rsidRPr="006751D0">
        <w:rPr>
          <w:lang w:val="en-US"/>
        </w:rPr>
        <w:t>to upload and provide releases.</w:t>
      </w:r>
    </w:p>
    <w:p w:rsidR="00A579AB" w:rsidRDefault="00A579AB" w:rsidP="000C37A4">
      <w:pPr>
        <w:pStyle w:val="berschrift21"/>
        <w:rPr>
          <w:lang w:val="en-US"/>
        </w:rPr>
      </w:pPr>
      <w:bookmarkStart w:id="15" w:name="_Toc450055089"/>
      <w:r>
        <w:rPr>
          <w:lang w:val="en-US"/>
        </w:rPr>
        <w:t>Development environment delivery</w:t>
      </w:r>
      <w:bookmarkEnd w:id="15"/>
    </w:p>
    <w:p w:rsidR="00A579AB" w:rsidRPr="00EA0512" w:rsidRDefault="00A579AB" w:rsidP="00C41EF0">
      <w:pPr>
        <w:pStyle w:val="Textkrper1"/>
        <w:ind w:firstLine="567"/>
        <w:rPr>
          <w:lang w:val="en-US"/>
        </w:rPr>
      </w:pPr>
      <w:r w:rsidRPr="00EA0512">
        <w:rPr>
          <w:lang w:val="en-US"/>
        </w:rPr>
        <w:t xml:space="preserve">The development and installation of the applications to run over XTRATUM requires a Linux distribution PC with some programs installed on it. At the same time, to put the Virtual platform working, a concrete Linux distribution PC and some packages installed are required. </w:t>
      </w:r>
      <w:r w:rsidRPr="00EA0512">
        <w:rPr>
          <w:lang w:val="en-US"/>
        </w:rPr>
        <w:lastRenderedPageBreak/>
        <w:t>In order to minimize the required time to put the working environment ready, the proposal is to generate a Linux Virtual Machine with everything ready. However, XTRATUM and the EPK will not be included in the VM image in order to assure their privacy.</w:t>
      </w:r>
    </w:p>
    <w:p w:rsidR="001769D1" w:rsidRDefault="00A579AB" w:rsidP="00C41EF0">
      <w:pPr>
        <w:pStyle w:val="Textkrper1"/>
        <w:ind w:firstLine="567"/>
        <w:rPr>
          <w:lang w:val="en-US"/>
        </w:rPr>
      </w:pPr>
      <w:r w:rsidRPr="00EA0512">
        <w:rPr>
          <w:lang w:val="en-US"/>
        </w:rPr>
        <w:t xml:space="preserve">Regarding the environment for the development of the PL, taking into account that a license is required for it and, that it is considered that end users won't require to change it, Vivado full version won't be included. </w:t>
      </w:r>
    </w:p>
    <w:p w:rsidR="00A579AB" w:rsidRPr="00EA0512" w:rsidRDefault="001769D1" w:rsidP="00C41EF0">
      <w:pPr>
        <w:pStyle w:val="Textkrper1"/>
        <w:ind w:firstLine="567"/>
        <w:rPr>
          <w:lang w:val="en-US"/>
        </w:rPr>
      </w:pPr>
      <w:r>
        <w:rPr>
          <w:lang w:val="en-US"/>
        </w:rPr>
        <w:t xml:space="preserve">However, each company, end users included, will require a HW machine with the IMPERAS EPK license key on it. </w:t>
      </w:r>
    </w:p>
    <w:p w:rsidR="00A579AB" w:rsidRPr="00EA0512" w:rsidRDefault="00A579AB" w:rsidP="00C41EF0">
      <w:pPr>
        <w:pStyle w:val="Textkrper1"/>
        <w:ind w:firstLine="567"/>
        <w:rPr>
          <w:lang w:val="en-US"/>
        </w:rPr>
      </w:pPr>
      <w:r w:rsidRPr="006751D0">
        <w:rPr>
          <w:lang w:val="en-US"/>
        </w:rPr>
        <w:t xml:space="preserve">The delivery of </w:t>
      </w:r>
      <w:r w:rsidR="006751D0" w:rsidRPr="006751D0">
        <w:rPr>
          <w:lang w:val="en-US"/>
        </w:rPr>
        <w:t xml:space="preserve">a first version of the </w:t>
      </w:r>
      <w:r w:rsidRPr="006751D0">
        <w:rPr>
          <w:lang w:val="en-US"/>
        </w:rPr>
        <w:t xml:space="preserve">virtual machine </w:t>
      </w:r>
      <w:r w:rsidR="006751D0" w:rsidRPr="006751D0">
        <w:rPr>
          <w:lang w:val="en-US"/>
        </w:rPr>
        <w:t>will be done in the Face-To-Face of June by Ikerlan.</w:t>
      </w:r>
    </w:p>
    <w:p w:rsidR="00A579AB" w:rsidRDefault="00A579AB" w:rsidP="001B4A21">
      <w:pPr>
        <w:pStyle w:val="berschrift21"/>
        <w:numPr>
          <w:ilvl w:val="0"/>
          <w:numId w:val="0"/>
        </w:numPr>
        <w:ind w:left="624"/>
        <w:rPr>
          <w:lang w:val="en-US"/>
        </w:rPr>
      </w:pPr>
    </w:p>
    <w:p w:rsidR="00A579AB" w:rsidRPr="001769D1" w:rsidRDefault="00A579AB" w:rsidP="00DD23C1">
      <w:pPr>
        <w:pStyle w:val="berschrift21"/>
        <w:rPr>
          <w:lang w:val="en-US"/>
        </w:rPr>
      </w:pPr>
      <w:bookmarkStart w:id="16" w:name="_Toc450055090"/>
      <w:r w:rsidRPr="001769D1">
        <w:rPr>
          <w:lang w:val="en-US"/>
        </w:rPr>
        <w:t>Platform delivery</w:t>
      </w:r>
      <w:bookmarkEnd w:id="16"/>
    </w:p>
    <w:p w:rsidR="00A579AB" w:rsidRPr="001769D1" w:rsidRDefault="007719BD" w:rsidP="00C41EF0">
      <w:pPr>
        <w:pStyle w:val="Textkrper1"/>
        <w:ind w:firstLine="567"/>
        <w:rPr>
          <w:lang w:val="en-US"/>
        </w:rPr>
      </w:pPr>
      <w:r>
        <w:rPr>
          <w:lang w:val="en-US"/>
        </w:rPr>
        <w:t xml:space="preserve">There are </w:t>
      </w:r>
      <w:r w:rsidR="00A579AB" w:rsidRPr="001769D1">
        <w:rPr>
          <w:lang w:val="en-US"/>
        </w:rPr>
        <w:t>two different platforms to deliver</w:t>
      </w:r>
      <w:r>
        <w:rPr>
          <w:lang w:val="en-US"/>
        </w:rPr>
        <w:t xml:space="preserve"> and each of the platforms involve the following tasks and responsibles:</w:t>
      </w:r>
    </w:p>
    <w:p w:rsidR="00A579AB" w:rsidRDefault="007719BD" w:rsidP="00C41EF0">
      <w:pPr>
        <w:pStyle w:val="Textkrper1"/>
        <w:numPr>
          <w:ilvl w:val="0"/>
          <w:numId w:val="27"/>
        </w:numPr>
        <w:rPr>
          <w:lang w:val="en-US"/>
        </w:rPr>
      </w:pPr>
      <w:r>
        <w:rPr>
          <w:lang w:val="en-US"/>
        </w:rPr>
        <w:t>Virtual Platform:</w:t>
      </w:r>
    </w:p>
    <w:p w:rsidR="007719BD" w:rsidRPr="007719BD" w:rsidRDefault="007719BD" w:rsidP="007719BD">
      <w:pPr>
        <w:pStyle w:val="Textkrper1"/>
        <w:numPr>
          <w:ilvl w:val="1"/>
          <w:numId w:val="28"/>
        </w:numPr>
        <w:rPr>
          <w:lang w:val="en-US"/>
        </w:rPr>
      </w:pPr>
      <w:r>
        <w:rPr>
          <w:lang w:val="en-US"/>
        </w:rPr>
        <w:t xml:space="preserve">Set Up the Safepower EPK with two Microblazes and a dual-core ARM sharing a memory to simulate the NoC. </w:t>
      </w:r>
      <w:r w:rsidRPr="007719BD">
        <w:rPr>
          <w:i/>
          <w:lang w:val="en-US"/>
        </w:rPr>
        <w:t>--&gt; IMPERAS</w:t>
      </w:r>
    </w:p>
    <w:p w:rsidR="007719BD" w:rsidRPr="001769D1" w:rsidRDefault="007719BD" w:rsidP="007719BD">
      <w:pPr>
        <w:pStyle w:val="Textkrper1"/>
        <w:numPr>
          <w:ilvl w:val="1"/>
          <w:numId w:val="28"/>
        </w:numPr>
        <w:rPr>
          <w:lang w:val="en-US"/>
        </w:rPr>
      </w:pPr>
      <w:r>
        <w:rPr>
          <w:lang w:val="en-US"/>
        </w:rPr>
        <w:t xml:space="preserve">Provide some examples and documentation of the Safepower EPK. </w:t>
      </w:r>
      <w:r w:rsidRPr="007719BD">
        <w:rPr>
          <w:i/>
          <w:lang w:val="en-US"/>
        </w:rPr>
        <w:t>--&gt; IMPERAS</w:t>
      </w:r>
    </w:p>
    <w:p w:rsidR="007719BD" w:rsidRDefault="007719BD" w:rsidP="007719BD">
      <w:pPr>
        <w:pStyle w:val="Textkrper1"/>
        <w:numPr>
          <w:ilvl w:val="1"/>
          <w:numId w:val="28"/>
        </w:numPr>
        <w:rPr>
          <w:lang w:val="en-US"/>
        </w:rPr>
      </w:pPr>
      <w:r>
        <w:rPr>
          <w:lang w:val="en-US"/>
        </w:rPr>
        <w:t>Generate the .elf file with the applications of the PS running on XTRATUM. --&gt; IKL</w:t>
      </w:r>
    </w:p>
    <w:p w:rsidR="007719BD" w:rsidRPr="001769D1" w:rsidRDefault="007719BD" w:rsidP="007719BD">
      <w:pPr>
        <w:pStyle w:val="Textkrper1"/>
        <w:numPr>
          <w:ilvl w:val="1"/>
          <w:numId w:val="28"/>
        </w:numPr>
        <w:rPr>
          <w:lang w:val="en-US"/>
        </w:rPr>
      </w:pPr>
      <w:r>
        <w:rPr>
          <w:lang w:val="en-US"/>
        </w:rPr>
        <w:t>Generate the .elf file with the applications of the PL. --&gt; USI</w:t>
      </w:r>
    </w:p>
    <w:p w:rsidR="007719BD" w:rsidRPr="001769D1" w:rsidRDefault="007719BD" w:rsidP="007719BD">
      <w:pPr>
        <w:pStyle w:val="Textkrper1"/>
        <w:ind w:left="2007"/>
        <w:rPr>
          <w:lang w:val="en-US"/>
        </w:rPr>
      </w:pPr>
    </w:p>
    <w:p w:rsidR="00A579AB" w:rsidRDefault="00A579AB" w:rsidP="007719BD">
      <w:pPr>
        <w:pStyle w:val="Textkrper1"/>
        <w:numPr>
          <w:ilvl w:val="0"/>
          <w:numId w:val="28"/>
        </w:numPr>
        <w:rPr>
          <w:lang w:val="en-US"/>
        </w:rPr>
      </w:pPr>
      <w:r w:rsidRPr="001769D1">
        <w:rPr>
          <w:lang w:val="en-US"/>
        </w:rPr>
        <w:t>ZC702/ZC706: It will be delivered to end users by IKERLAN with the application running on it.</w:t>
      </w:r>
    </w:p>
    <w:p w:rsidR="007719BD" w:rsidRPr="001769D1" w:rsidRDefault="007719BD" w:rsidP="007719BD">
      <w:pPr>
        <w:pStyle w:val="Textkrper1"/>
        <w:numPr>
          <w:ilvl w:val="1"/>
          <w:numId w:val="28"/>
        </w:numPr>
        <w:rPr>
          <w:lang w:val="en-US"/>
        </w:rPr>
      </w:pPr>
      <w:r>
        <w:rPr>
          <w:lang w:val="en-US"/>
        </w:rPr>
        <w:t>Provide bit stream including Nostrum and NI.</w:t>
      </w:r>
      <w:r w:rsidRPr="007719BD">
        <w:rPr>
          <w:i/>
          <w:lang w:val="en-US"/>
        </w:rPr>
        <w:t xml:space="preserve">--&gt; </w:t>
      </w:r>
      <w:r>
        <w:rPr>
          <w:i/>
          <w:lang w:val="en-US"/>
        </w:rPr>
        <w:t>KTH</w:t>
      </w:r>
    </w:p>
    <w:p w:rsidR="007719BD" w:rsidRDefault="007719BD" w:rsidP="007719BD">
      <w:pPr>
        <w:pStyle w:val="Textkrper1"/>
        <w:numPr>
          <w:ilvl w:val="1"/>
          <w:numId w:val="28"/>
        </w:numPr>
        <w:rPr>
          <w:lang w:val="en-US"/>
        </w:rPr>
      </w:pPr>
      <w:r>
        <w:rPr>
          <w:lang w:val="en-US"/>
        </w:rPr>
        <w:t>Generate the .elf file with the applications of the PS running on XTRATUM. --&gt; IKL</w:t>
      </w:r>
    </w:p>
    <w:p w:rsidR="007719BD" w:rsidRPr="00B81BA3" w:rsidRDefault="007719BD" w:rsidP="00B81BA3">
      <w:pPr>
        <w:pStyle w:val="Textkrper1"/>
        <w:numPr>
          <w:ilvl w:val="1"/>
          <w:numId w:val="28"/>
        </w:numPr>
        <w:rPr>
          <w:lang w:val="en-US"/>
        </w:rPr>
      </w:pPr>
      <w:r>
        <w:rPr>
          <w:lang w:val="en-US"/>
        </w:rPr>
        <w:t xml:space="preserve">Generate </w:t>
      </w:r>
      <w:r w:rsidR="00D373AE">
        <w:rPr>
          <w:lang w:val="en-US"/>
        </w:rPr>
        <w:t>the</w:t>
      </w:r>
      <w:r>
        <w:rPr>
          <w:lang w:val="en-US"/>
        </w:rPr>
        <w:t xml:space="preserve"> PL</w:t>
      </w:r>
      <w:r w:rsidR="00D373AE">
        <w:rPr>
          <w:lang w:val="en-US"/>
        </w:rPr>
        <w:t xml:space="preserve"> part (Microblazes with the application running on them)</w:t>
      </w:r>
      <w:r w:rsidR="00B81BA3">
        <w:rPr>
          <w:lang w:val="en-US"/>
        </w:rPr>
        <w:t xml:space="preserve">, including the Nostrum and their NI </w:t>
      </w:r>
      <w:r w:rsidR="00B81BA3" w:rsidRPr="00B81BA3">
        <w:rPr>
          <w:u w:val="single"/>
          <w:lang w:val="en-US"/>
        </w:rPr>
        <w:t>without</w:t>
      </w:r>
      <w:r w:rsidR="00B81BA3">
        <w:rPr>
          <w:lang w:val="en-US"/>
        </w:rPr>
        <w:t xml:space="preserve"> extension layer</w:t>
      </w:r>
      <w:r w:rsidR="00D373AE">
        <w:rPr>
          <w:lang w:val="en-US"/>
        </w:rPr>
        <w:t xml:space="preserve"> </w:t>
      </w:r>
      <w:r>
        <w:rPr>
          <w:lang w:val="en-US"/>
        </w:rPr>
        <w:t>. --&gt; USI</w:t>
      </w:r>
    </w:p>
    <w:sectPr w:rsidR="007719BD" w:rsidRPr="00B81BA3" w:rsidSect="00211AF0">
      <w:headerReference w:type="default" r:id="rId12"/>
      <w:footerReference w:type="default" r:id="rId13"/>
      <w:pgSz w:w="11906" w:h="16838"/>
      <w:pgMar w:top="1985" w:right="1134" w:bottom="1134" w:left="1701"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351" w:rsidRDefault="00167351" w:rsidP="00133CD3">
      <w:r>
        <w:separator/>
      </w:r>
    </w:p>
  </w:endnote>
  <w:endnote w:type="continuationSeparator" w:id="0">
    <w:p w:rsidR="00167351" w:rsidRDefault="00167351" w:rsidP="00133C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9AB" w:rsidRPr="003E3F1D" w:rsidRDefault="00A579AB" w:rsidP="00A9291B">
    <w:pPr>
      <w:pBdr>
        <w:right w:val="single" w:sz="2" w:space="4" w:color="95A408"/>
      </w:pBdr>
      <w:spacing w:before="0" w:after="0"/>
      <w:jc w:val="right"/>
      <w:rPr>
        <w:i/>
        <w:sz w:val="20"/>
        <w:lang w:val="en-US"/>
      </w:rPr>
    </w:pPr>
    <w:r>
      <w:rPr>
        <w:i/>
        <w:sz w:val="20"/>
        <w:lang w:val="en-US"/>
      </w:rPr>
      <w:t>Zero Release Demonstrator definition</w:t>
    </w:r>
  </w:p>
  <w:p w:rsidR="00A579AB" w:rsidRPr="00A9291B" w:rsidRDefault="00A579AB" w:rsidP="00A9291B">
    <w:pPr>
      <w:pBdr>
        <w:right w:val="single" w:sz="2" w:space="4" w:color="95A408"/>
      </w:pBdr>
      <w:spacing w:before="0" w:after="0"/>
      <w:jc w:val="right"/>
      <w:rPr>
        <w:lang w:val="en-US"/>
      </w:rPr>
    </w:pPr>
    <w:r w:rsidRPr="00A9291B">
      <w:rPr>
        <w:i/>
        <w:sz w:val="20"/>
        <w:lang w:val="en-US"/>
      </w:rPr>
      <w:t xml:space="preserve">Version </w:t>
    </w:r>
    <w:r>
      <w:rPr>
        <w:i/>
        <w:sz w:val="20"/>
        <w:lang w:val="en-US"/>
      </w:rPr>
      <w:t>0</w:t>
    </w:r>
    <w:r w:rsidRPr="00A9291B">
      <w:rPr>
        <w:i/>
        <w:sz w:val="20"/>
        <w:lang w:val="en-US"/>
      </w:rPr>
      <w:t>.</w:t>
    </w:r>
    <w:r w:rsidR="0028742F">
      <w:rPr>
        <w:i/>
        <w:sz w:val="20"/>
        <w:lang w:val="en-US"/>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351" w:rsidRDefault="00167351" w:rsidP="00133CD3">
      <w:r>
        <w:separator/>
      </w:r>
    </w:p>
  </w:footnote>
  <w:footnote w:type="continuationSeparator" w:id="0">
    <w:p w:rsidR="00167351" w:rsidRDefault="00167351" w:rsidP="00133C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9AB" w:rsidRDefault="00EE1AC8" w:rsidP="00A9291B">
    <w:pPr>
      <w:pStyle w:val="Encabezado"/>
      <w:spacing w:before="120"/>
      <w:jc w:val="right"/>
    </w:pPr>
    <w:r w:rsidRPr="00EE1AC8">
      <w:rPr>
        <w:noProof/>
        <w:lang w:val="en-GB" w:eastAsia="en-GB"/>
      </w:rPr>
      <w:pict>
        <v:shapetype id="_x0000_t32" coordsize="21600,21600" o:spt="32" o:oned="t" path="m,l21600,21600e" filled="f">
          <v:path arrowok="t" fillok="f" o:connecttype="none"/>
          <o:lock v:ext="edit" shapetype="t"/>
        </v:shapetype>
        <v:shape id="AutoShape 27" o:spid="_x0000_s2049" type="#_x0000_t32" style="position:absolute;left:0;text-align:left;margin-left:106.3pt;margin-top:13.65pt;width:297.65pt;height:0;z-index: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" strokecolor="#95a408"/>
      </w:pict>
    </w:r>
    <w:r w:rsidRPr="00EE1AC8">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s2050" type="#_x0000_t75" alt="SAFEPOWER.png" style="position:absolute;left:0;text-align:left;margin-left:-13.85pt;margin-top:5.35pt;width:115.7pt;height:16.1pt;z-index:1;visibility:visible">
          <v:imagedata r:id="rId1" o:title=""/>
        </v:shape>
      </w:pict>
    </w:r>
    <w:r w:rsidR="00A579AB">
      <w:t xml:space="preserve">Page </w:t>
    </w:r>
    <w:fldSimple w:instr="PAGE">
      <w:r w:rsidR="00436109">
        <w:rPr>
          <w:noProof/>
        </w:rPr>
        <w:t>9</w:t>
      </w:r>
    </w:fldSimple>
    <w:r w:rsidR="00A579AB" w:rsidRPr="00224DDC">
      <w:t xml:space="preserve"> </w:t>
    </w:r>
    <w:r w:rsidR="00A579AB">
      <w:t>of</w:t>
    </w:r>
    <w:r w:rsidR="00A579AB" w:rsidRPr="00224DDC">
      <w:t xml:space="preserve"> </w:t>
    </w:r>
    <w:fldSimple w:instr="NUMPAGES">
      <w:r w:rsidR="00436109">
        <w:rPr>
          <w:noProof/>
        </w:rPr>
        <w:t>10</w:t>
      </w:r>
    </w:fldSimple>
  </w:p>
  <w:p w:rsidR="00A579AB" w:rsidRDefault="00A579AB" w:rsidP="00A9291B">
    <w:pPr>
      <w:pStyle w:val="Encabezado"/>
      <w:tabs>
        <w:tab w:val="clear" w:pos="4252"/>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7203BA"/>
    <w:lvl w:ilvl="0">
      <w:start w:val="1"/>
      <w:numFmt w:val="decimal"/>
      <w:pStyle w:val="Ttulo1"/>
      <w:lvlText w:val="%1."/>
      <w:legacy w:legacy="1" w:legacySpace="144" w:legacyIndent="0"/>
      <w:lvlJc w:val="left"/>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04625D4B"/>
    <w:multiLevelType w:val="hybridMultilevel"/>
    <w:tmpl w:val="0EBEE9FC"/>
    <w:lvl w:ilvl="0" w:tplc="8C1C9894">
      <w:start w:val="1"/>
      <w:numFmt w:val="bullet"/>
      <w:pStyle w:val="Bullet1"/>
      <w:lvlText w:val=""/>
      <w:lvlJc w:val="left"/>
      <w:pPr>
        <w:ind w:left="1211" w:hanging="360"/>
      </w:pPr>
      <w:rPr>
        <w:rFonts w:ascii="Symbol" w:hAnsi="Symbol" w:hint="default"/>
        <w:color w:val="95A408"/>
      </w:rPr>
    </w:lvl>
    <w:lvl w:ilvl="1" w:tplc="D29663C4">
      <w:start w:val="1"/>
      <w:numFmt w:val="bullet"/>
      <w:lvlText w:val=""/>
      <w:lvlJc w:val="left"/>
      <w:pPr>
        <w:tabs>
          <w:tab w:val="num" w:pos="2715"/>
        </w:tabs>
        <w:ind w:left="2715" w:hanging="360"/>
      </w:pPr>
      <w:rPr>
        <w:rFonts w:ascii="Symbol" w:hAnsi="Symbol" w:hint="default"/>
      </w:rPr>
    </w:lvl>
    <w:lvl w:ilvl="2" w:tplc="0C0A0005" w:tentative="1">
      <w:start w:val="1"/>
      <w:numFmt w:val="bullet"/>
      <w:lvlText w:val=""/>
      <w:lvlJc w:val="left"/>
      <w:pPr>
        <w:tabs>
          <w:tab w:val="num" w:pos="3435"/>
        </w:tabs>
        <w:ind w:left="3435" w:hanging="360"/>
      </w:pPr>
      <w:rPr>
        <w:rFonts w:ascii="Wingdings" w:hAnsi="Wingdings" w:hint="default"/>
      </w:rPr>
    </w:lvl>
    <w:lvl w:ilvl="3" w:tplc="0C0A0001" w:tentative="1">
      <w:start w:val="1"/>
      <w:numFmt w:val="bullet"/>
      <w:lvlText w:val=""/>
      <w:lvlJc w:val="left"/>
      <w:pPr>
        <w:tabs>
          <w:tab w:val="num" w:pos="4155"/>
        </w:tabs>
        <w:ind w:left="4155" w:hanging="360"/>
      </w:pPr>
      <w:rPr>
        <w:rFonts w:ascii="Symbol" w:hAnsi="Symbol" w:hint="default"/>
      </w:rPr>
    </w:lvl>
    <w:lvl w:ilvl="4" w:tplc="0C0A0003" w:tentative="1">
      <w:start w:val="1"/>
      <w:numFmt w:val="bullet"/>
      <w:lvlText w:val="o"/>
      <w:lvlJc w:val="left"/>
      <w:pPr>
        <w:tabs>
          <w:tab w:val="num" w:pos="4875"/>
        </w:tabs>
        <w:ind w:left="4875" w:hanging="360"/>
      </w:pPr>
      <w:rPr>
        <w:rFonts w:ascii="Courier New" w:hAnsi="Courier New" w:hint="default"/>
      </w:rPr>
    </w:lvl>
    <w:lvl w:ilvl="5" w:tplc="0C0A0005" w:tentative="1">
      <w:start w:val="1"/>
      <w:numFmt w:val="bullet"/>
      <w:lvlText w:val=""/>
      <w:lvlJc w:val="left"/>
      <w:pPr>
        <w:tabs>
          <w:tab w:val="num" w:pos="5595"/>
        </w:tabs>
        <w:ind w:left="5595" w:hanging="360"/>
      </w:pPr>
      <w:rPr>
        <w:rFonts w:ascii="Wingdings" w:hAnsi="Wingdings" w:hint="default"/>
      </w:rPr>
    </w:lvl>
    <w:lvl w:ilvl="6" w:tplc="0C0A0001" w:tentative="1">
      <w:start w:val="1"/>
      <w:numFmt w:val="bullet"/>
      <w:lvlText w:val=""/>
      <w:lvlJc w:val="left"/>
      <w:pPr>
        <w:tabs>
          <w:tab w:val="num" w:pos="6315"/>
        </w:tabs>
        <w:ind w:left="6315" w:hanging="360"/>
      </w:pPr>
      <w:rPr>
        <w:rFonts w:ascii="Symbol" w:hAnsi="Symbol" w:hint="default"/>
      </w:rPr>
    </w:lvl>
    <w:lvl w:ilvl="7" w:tplc="0C0A0003" w:tentative="1">
      <w:start w:val="1"/>
      <w:numFmt w:val="bullet"/>
      <w:lvlText w:val="o"/>
      <w:lvlJc w:val="left"/>
      <w:pPr>
        <w:tabs>
          <w:tab w:val="num" w:pos="7035"/>
        </w:tabs>
        <w:ind w:left="7035" w:hanging="360"/>
      </w:pPr>
      <w:rPr>
        <w:rFonts w:ascii="Courier New" w:hAnsi="Courier New" w:hint="default"/>
      </w:rPr>
    </w:lvl>
    <w:lvl w:ilvl="8" w:tplc="0C0A0005" w:tentative="1">
      <w:start w:val="1"/>
      <w:numFmt w:val="bullet"/>
      <w:lvlText w:val=""/>
      <w:lvlJc w:val="left"/>
      <w:pPr>
        <w:tabs>
          <w:tab w:val="num" w:pos="7755"/>
        </w:tabs>
        <w:ind w:left="7755" w:hanging="360"/>
      </w:pPr>
      <w:rPr>
        <w:rFonts w:ascii="Wingdings" w:hAnsi="Wingdings" w:hint="default"/>
      </w:rPr>
    </w:lvl>
  </w:abstractNum>
  <w:abstractNum w:abstractNumId="2">
    <w:nsid w:val="0E1038FB"/>
    <w:multiLevelType w:val="hybridMultilevel"/>
    <w:tmpl w:val="9CB2FB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652318"/>
    <w:multiLevelType w:val="hybridMultilevel"/>
    <w:tmpl w:val="35183042"/>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0A1126"/>
    <w:multiLevelType w:val="hybridMultilevel"/>
    <w:tmpl w:val="491C083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1DBC7F9D"/>
    <w:multiLevelType w:val="hybridMultilevel"/>
    <w:tmpl w:val="E4120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C424F"/>
    <w:multiLevelType w:val="hybridMultilevel"/>
    <w:tmpl w:val="149E4C5A"/>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nsid w:val="31F6630D"/>
    <w:multiLevelType w:val="multilevel"/>
    <w:tmpl w:val="0DAA8002"/>
    <w:name w:val="Heading 4"/>
    <w:lvl w:ilvl="0">
      <w:start w:val="1"/>
      <w:numFmt w:val="decimal"/>
      <w:pStyle w:val="berschrift11"/>
      <w:lvlText w:val="%1."/>
      <w:lvlJc w:val="left"/>
      <w:pPr>
        <w:ind w:left="360" w:hanging="360"/>
      </w:pPr>
      <w:rPr>
        <w:rFonts w:cs="Times New Roman" w:hint="default"/>
      </w:rPr>
    </w:lvl>
    <w:lvl w:ilvl="1">
      <w:start w:val="1"/>
      <w:numFmt w:val="decimal"/>
      <w:pStyle w:val="berschrift21"/>
      <w:lvlText w:val="%1.%2."/>
      <w:lvlJc w:val="left"/>
      <w:pPr>
        <w:ind w:left="792" w:hanging="432"/>
      </w:pPr>
      <w:rPr>
        <w:rFonts w:cs="Times New Roman" w:hint="default"/>
      </w:rPr>
    </w:lvl>
    <w:lvl w:ilvl="2">
      <w:start w:val="1"/>
      <w:numFmt w:val="decimal"/>
      <w:pStyle w:val="berschrift31"/>
      <w:lvlText w:val="%1.%2.%3."/>
      <w:lvlJc w:val="left"/>
      <w:pPr>
        <w:ind w:left="1072" w:hanging="504"/>
      </w:pPr>
      <w:rPr>
        <w:rFonts w:cs="Times New Roman" w:hint="default"/>
      </w:rPr>
    </w:lvl>
    <w:lvl w:ilvl="3">
      <w:start w:val="1"/>
      <w:numFmt w:val="decimal"/>
      <w:pStyle w:val="berschrift41"/>
      <w:lvlText w:val="%1.%2.%3.%4."/>
      <w:lvlJc w:val="left"/>
      <w:pPr>
        <w:ind w:left="135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3A7132B0"/>
    <w:multiLevelType w:val="hybridMultilevel"/>
    <w:tmpl w:val="8E68A482"/>
    <w:lvl w:ilvl="0" w:tplc="002CF5F6">
      <w:start w:val="1"/>
      <w:numFmt w:val="bullet"/>
      <w:pStyle w:val="Bullet4"/>
      <w:lvlText w:val="."/>
      <w:lvlJc w:val="left"/>
      <w:pPr>
        <w:ind w:left="720"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D3C59DD"/>
    <w:multiLevelType w:val="hybridMultilevel"/>
    <w:tmpl w:val="884656D6"/>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nsid w:val="3D50799C"/>
    <w:multiLevelType w:val="hybridMultilevel"/>
    <w:tmpl w:val="816224F0"/>
    <w:lvl w:ilvl="0" w:tplc="6D0035DA">
      <w:start w:val="1"/>
      <w:numFmt w:val="bullet"/>
      <w:pStyle w:val="Bullet3"/>
      <w:lvlText w:val="-"/>
      <w:lvlJc w:val="left"/>
      <w:pPr>
        <w:ind w:left="1778"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A172B8"/>
    <w:multiLevelType w:val="hybridMultilevel"/>
    <w:tmpl w:val="A1E2F348"/>
    <w:lvl w:ilvl="0" w:tplc="D534D2AC">
      <w:start w:val="1"/>
      <w:numFmt w:val="bullet"/>
      <w:pStyle w:val="Bullet2"/>
      <w:lvlText w:val=""/>
      <w:lvlJc w:val="left"/>
      <w:pPr>
        <w:ind w:left="1494" w:hanging="360"/>
      </w:pPr>
      <w:rPr>
        <w:rFonts w:ascii="Wingdings" w:hAnsi="Wingdings" w:hint="default"/>
        <w:color w:val="95A408"/>
      </w:rPr>
    </w:lvl>
    <w:lvl w:ilvl="1" w:tplc="0C0A0003" w:tentative="1">
      <w:start w:val="1"/>
      <w:numFmt w:val="bullet"/>
      <w:lvlText w:val="o"/>
      <w:lvlJc w:val="left"/>
      <w:pPr>
        <w:ind w:left="2858" w:hanging="360"/>
      </w:pPr>
      <w:rPr>
        <w:rFonts w:ascii="Courier New" w:hAnsi="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2">
    <w:nsid w:val="4A02683D"/>
    <w:multiLevelType w:val="hybridMultilevel"/>
    <w:tmpl w:val="20B06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BD90095"/>
    <w:multiLevelType w:val="hybridMultilevel"/>
    <w:tmpl w:val="FC226CB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nsid w:val="4C551510"/>
    <w:multiLevelType w:val="multilevel"/>
    <w:tmpl w:val="0409001D"/>
    <w:styleLink w:val="Style1"/>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4C5B7F15"/>
    <w:multiLevelType w:val="multilevel"/>
    <w:tmpl w:val="48C2B61A"/>
    <w:lvl w:ilvl="0">
      <w:start w:val="1"/>
      <w:numFmt w:val="decimal"/>
      <w:lvlText w:val="%1."/>
      <w:lvlJc w:val="left"/>
      <w:pPr>
        <w:ind w:left="675" w:hanging="67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nsid w:val="5B242B12"/>
    <w:multiLevelType w:val="multilevel"/>
    <w:tmpl w:val="791C9748"/>
    <w:styleLink w:val="Headling1"/>
    <w:lvl w:ilvl="0">
      <w:start w:val="1"/>
      <w:numFmt w:val="decimal"/>
      <w:lvlText w:val="%1"/>
      <w:lvlJc w:val="left"/>
      <w:pPr>
        <w:ind w:left="720" w:hanging="360"/>
      </w:pPr>
      <w:rPr>
        <w:rFonts w:ascii="Times New Roman" w:hAnsi="Times New Roman" w:cs="Times New Roman" w:hint="default"/>
        <w:color w:val="95A40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nsid w:val="6FC82CB2"/>
    <w:multiLevelType w:val="hybridMultilevel"/>
    <w:tmpl w:val="F118EB9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nsid w:val="70DC69FD"/>
    <w:multiLevelType w:val="hybridMultilevel"/>
    <w:tmpl w:val="B6C2A1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2106C0"/>
    <w:multiLevelType w:val="hybridMultilevel"/>
    <w:tmpl w:val="2E70ED64"/>
    <w:name w:val="Heading 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1"/>
  </w:num>
  <w:num w:numId="5">
    <w:abstractNumId w:val="10"/>
  </w:num>
  <w:num w:numId="6">
    <w:abstractNumId w:val="8"/>
  </w:num>
  <w:num w:numId="7">
    <w:abstractNumId w:val="17"/>
  </w:num>
  <w:num w:numId="8">
    <w:abstractNumId w:val="7"/>
  </w:num>
  <w:num w:numId="9">
    <w:abstractNumId w:val="7"/>
    <w:lvlOverride w:ilvl="0">
      <w:lvl w:ilvl="0">
        <w:start w:val="1"/>
        <w:numFmt w:val="decimal"/>
        <w:pStyle w:val="berschrift11"/>
        <w:lvlText w:val="%1."/>
        <w:lvlJc w:val="left"/>
        <w:pPr>
          <w:ind w:left="360" w:hanging="360"/>
        </w:pPr>
        <w:rPr>
          <w:rFonts w:cs="Times New Roman" w:hint="default"/>
        </w:rPr>
      </w:lvl>
    </w:lvlOverride>
    <w:lvlOverride w:ilvl="1">
      <w:lvl w:ilvl="1">
        <w:start w:val="1"/>
        <w:numFmt w:val="decimal"/>
        <w:pStyle w:val="berschrift21"/>
        <w:lvlText w:val="%1.%2."/>
        <w:lvlJc w:val="left"/>
        <w:pPr>
          <w:ind w:left="792" w:hanging="432"/>
        </w:pPr>
        <w:rPr>
          <w:rFonts w:cs="Times New Roman" w:hint="default"/>
        </w:rPr>
      </w:lvl>
    </w:lvlOverride>
    <w:lvlOverride w:ilvl="2">
      <w:lvl w:ilvl="2">
        <w:start w:val="1"/>
        <w:numFmt w:val="decimal"/>
        <w:pStyle w:val="berschrift31"/>
        <w:lvlText w:val="%1.%2.%3."/>
        <w:lvlJc w:val="left"/>
        <w:pPr>
          <w:ind w:left="1224" w:hanging="504"/>
        </w:pPr>
        <w:rPr>
          <w:rFonts w:cs="Times New Roman" w:hint="default"/>
        </w:rPr>
      </w:lvl>
    </w:lvlOverride>
    <w:lvlOverride w:ilvl="3">
      <w:lvl w:ilvl="3">
        <w:start w:val="1"/>
        <w:numFmt w:val="decimal"/>
        <w:pStyle w:val="berschrift41"/>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10">
    <w:abstractNumId w:val="5"/>
  </w:num>
  <w:num w:numId="11">
    <w:abstractNumId w:val="16"/>
  </w:num>
  <w:num w:numId="12">
    <w:abstractNumId w:val="7"/>
  </w:num>
  <w:num w:numId="13">
    <w:abstractNumId w:val="7"/>
  </w:num>
  <w:num w:numId="14">
    <w:abstractNumId w:val="16"/>
  </w:num>
  <w:num w:numId="15">
    <w:abstractNumId w:val="15"/>
  </w:num>
  <w:num w:numId="16">
    <w:abstractNumId w:val="12"/>
  </w:num>
  <w:num w:numId="17">
    <w:abstractNumId w:val="7"/>
  </w:num>
  <w:num w:numId="18">
    <w:abstractNumId w:val="7"/>
  </w:num>
  <w:num w:numId="19">
    <w:abstractNumId w:val="7"/>
  </w:num>
  <w:num w:numId="20">
    <w:abstractNumId w:val="7"/>
  </w:num>
  <w:num w:numId="21">
    <w:abstractNumId w:val="19"/>
  </w:num>
  <w:num w:numId="22">
    <w:abstractNumId w:val="13"/>
  </w:num>
  <w:num w:numId="23">
    <w:abstractNumId w:val="9"/>
  </w:num>
  <w:num w:numId="24">
    <w:abstractNumId w:val="4"/>
  </w:num>
  <w:num w:numId="25">
    <w:abstractNumId w:val="3"/>
  </w:num>
  <w:num w:numId="26">
    <w:abstractNumId w:val="2"/>
  </w:num>
  <w:num w:numId="27">
    <w:abstractNumId w:val="6"/>
  </w:num>
  <w:num w:numId="28">
    <w:abstractNumId w:val="1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8"/>
  <w:doNotTrackMoves/>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8194"/>
    <o:shapelayout v:ext="edit">
      <o:idmap v:ext="edit" data="2"/>
      <o:rules v:ext="edit">
        <o:r id="V:Rule2"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0545"/>
    <w:rsid w:val="00004F5C"/>
    <w:rsid w:val="00011FB8"/>
    <w:rsid w:val="000165E2"/>
    <w:rsid w:val="00017018"/>
    <w:rsid w:val="00027E33"/>
    <w:rsid w:val="00040ADF"/>
    <w:rsid w:val="000424ED"/>
    <w:rsid w:val="00044366"/>
    <w:rsid w:val="0004440C"/>
    <w:rsid w:val="00051F10"/>
    <w:rsid w:val="00052A8F"/>
    <w:rsid w:val="00052D77"/>
    <w:rsid w:val="0005681B"/>
    <w:rsid w:val="000636EF"/>
    <w:rsid w:val="00070336"/>
    <w:rsid w:val="0007108B"/>
    <w:rsid w:val="0007733B"/>
    <w:rsid w:val="00084435"/>
    <w:rsid w:val="00085A6E"/>
    <w:rsid w:val="00091B87"/>
    <w:rsid w:val="000924C6"/>
    <w:rsid w:val="000B1090"/>
    <w:rsid w:val="000B4A60"/>
    <w:rsid w:val="000C04B4"/>
    <w:rsid w:val="000C2DBC"/>
    <w:rsid w:val="000C37A4"/>
    <w:rsid w:val="000C5C2D"/>
    <w:rsid w:val="000D0966"/>
    <w:rsid w:val="000D15DA"/>
    <w:rsid w:val="000D40A1"/>
    <w:rsid w:val="000D521C"/>
    <w:rsid w:val="000E0A4B"/>
    <w:rsid w:val="000E281C"/>
    <w:rsid w:val="000F059F"/>
    <w:rsid w:val="000F1C20"/>
    <w:rsid w:val="000F21AB"/>
    <w:rsid w:val="000F251C"/>
    <w:rsid w:val="000F2E37"/>
    <w:rsid w:val="000F64B3"/>
    <w:rsid w:val="00113EF3"/>
    <w:rsid w:val="00120369"/>
    <w:rsid w:val="00133CD3"/>
    <w:rsid w:val="00140846"/>
    <w:rsid w:val="00141FB6"/>
    <w:rsid w:val="0015605C"/>
    <w:rsid w:val="00166048"/>
    <w:rsid w:val="0016732F"/>
    <w:rsid w:val="00167351"/>
    <w:rsid w:val="00170B67"/>
    <w:rsid w:val="00171B23"/>
    <w:rsid w:val="0017607B"/>
    <w:rsid w:val="001769D1"/>
    <w:rsid w:val="00180556"/>
    <w:rsid w:val="00190722"/>
    <w:rsid w:val="00190EC3"/>
    <w:rsid w:val="001934A9"/>
    <w:rsid w:val="00196862"/>
    <w:rsid w:val="001A3AAF"/>
    <w:rsid w:val="001A5525"/>
    <w:rsid w:val="001A77AB"/>
    <w:rsid w:val="001B045C"/>
    <w:rsid w:val="001B20AA"/>
    <w:rsid w:val="001B42EF"/>
    <w:rsid w:val="001B4A21"/>
    <w:rsid w:val="001C07CD"/>
    <w:rsid w:val="001C69D2"/>
    <w:rsid w:val="001D0210"/>
    <w:rsid w:val="001D42EF"/>
    <w:rsid w:val="001D51DD"/>
    <w:rsid w:val="001D5F31"/>
    <w:rsid w:val="001E3EE9"/>
    <w:rsid w:val="001E6ABD"/>
    <w:rsid w:val="001F06CC"/>
    <w:rsid w:val="00203E3E"/>
    <w:rsid w:val="00211AF0"/>
    <w:rsid w:val="00212A27"/>
    <w:rsid w:val="002169AA"/>
    <w:rsid w:val="00223B3C"/>
    <w:rsid w:val="00224DDC"/>
    <w:rsid w:val="00226F1F"/>
    <w:rsid w:val="002368B6"/>
    <w:rsid w:val="002511E4"/>
    <w:rsid w:val="00252E49"/>
    <w:rsid w:val="00267AFB"/>
    <w:rsid w:val="002768A7"/>
    <w:rsid w:val="0028742F"/>
    <w:rsid w:val="00292AB8"/>
    <w:rsid w:val="002A262A"/>
    <w:rsid w:val="002A576C"/>
    <w:rsid w:val="002A7D37"/>
    <w:rsid w:val="002B4352"/>
    <w:rsid w:val="002C3C4D"/>
    <w:rsid w:val="002C447D"/>
    <w:rsid w:val="002F2972"/>
    <w:rsid w:val="002F4165"/>
    <w:rsid w:val="002F7A15"/>
    <w:rsid w:val="0030613B"/>
    <w:rsid w:val="00312DAC"/>
    <w:rsid w:val="003132D0"/>
    <w:rsid w:val="003142E8"/>
    <w:rsid w:val="00325BF1"/>
    <w:rsid w:val="003314BC"/>
    <w:rsid w:val="003339BF"/>
    <w:rsid w:val="0034392B"/>
    <w:rsid w:val="00357082"/>
    <w:rsid w:val="003573B7"/>
    <w:rsid w:val="00371CE3"/>
    <w:rsid w:val="0037232E"/>
    <w:rsid w:val="0038394B"/>
    <w:rsid w:val="0038406A"/>
    <w:rsid w:val="003919AC"/>
    <w:rsid w:val="003A6A4C"/>
    <w:rsid w:val="003B2DDC"/>
    <w:rsid w:val="003B43B5"/>
    <w:rsid w:val="003C2456"/>
    <w:rsid w:val="003C30D5"/>
    <w:rsid w:val="003C46A0"/>
    <w:rsid w:val="003D7071"/>
    <w:rsid w:val="003E0902"/>
    <w:rsid w:val="003E1D41"/>
    <w:rsid w:val="003E3F1D"/>
    <w:rsid w:val="00405C9C"/>
    <w:rsid w:val="004073E9"/>
    <w:rsid w:val="004129C1"/>
    <w:rsid w:val="0041580B"/>
    <w:rsid w:val="00422AD1"/>
    <w:rsid w:val="00431691"/>
    <w:rsid w:val="004335E2"/>
    <w:rsid w:val="0043470E"/>
    <w:rsid w:val="00435AE1"/>
    <w:rsid w:val="00436109"/>
    <w:rsid w:val="00436B74"/>
    <w:rsid w:val="00437FC5"/>
    <w:rsid w:val="00440396"/>
    <w:rsid w:val="00440A1E"/>
    <w:rsid w:val="004423CF"/>
    <w:rsid w:val="0047252B"/>
    <w:rsid w:val="00484C52"/>
    <w:rsid w:val="004876C1"/>
    <w:rsid w:val="004B1C42"/>
    <w:rsid w:val="004B2135"/>
    <w:rsid w:val="004B4019"/>
    <w:rsid w:val="004B741F"/>
    <w:rsid w:val="004C4667"/>
    <w:rsid w:val="004C5151"/>
    <w:rsid w:val="004D31DD"/>
    <w:rsid w:val="004D5D60"/>
    <w:rsid w:val="004F1604"/>
    <w:rsid w:val="004F6132"/>
    <w:rsid w:val="004F6B23"/>
    <w:rsid w:val="00500FC2"/>
    <w:rsid w:val="00505AEA"/>
    <w:rsid w:val="00512308"/>
    <w:rsid w:val="0051261C"/>
    <w:rsid w:val="00524F95"/>
    <w:rsid w:val="0053312C"/>
    <w:rsid w:val="0053711D"/>
    <w:rsid w:val="00543DFD"/>
    <w:rsid w:val="00543F16"/>
    <w:rsid w:val="00544A44"/>
    <w:rsid w:val="00545715"/>
    <w:rsid w:val="00552CCE"/>
    <w:rsid w:val="00562798"/>
    <w:rsid w:val="00565B68"/>
    <w:rsid w:val="00584FB1"/>
    <w:rsid w:val="0059798E"/>
    <w:rsid w:val="005A1F7A"/>
    <w:rsid w:val="005A2E8E"/>
    <w:rsid w:val="005B0C26"/>
    <w:rsid w:val="005B4F6F"/>
    <w:rsid w:val="005C469B"/>
    <w:rsid w:val="005E49D7"/>
    <w:rsid w:val="005E6EC8"/>
    <w:rsid w:val="005E76F2"/>
    <w:rsid w:val="00622511"/>
    <w:rsid w:val="00634365"/>
    <w:rsid w:val="00646312"/>
    <w:rsid w:val="00652D6C"/>
    <w:rsid w:val="006751D0"/>
    <w:rsid w:val="00677247"/>
    <w:rsid w:val="006807C5"/>
    <w:rsid w:val="00681E1B"/>
    <w:rsid w:val="00683EF3"/>
    <w:rsid w:val="0068758B"/>
    <w:rsid w:val="00691FBA"/>
    <w:rsid w:val="006922D8"/>
    <w:rsid w:val="00697C6F"/>
    <w:rsid w:val="006B2815"/>
    <w:rsid w:val="006C0FF8"/>
    <w:rsid w:val="006D3CD4"/>
    <w:rsid w:val="006D4635"/>
    <w:rsid w:val="006D7234"/>
    <w:rsid w:val="006E011F"/>
    <w:rsid w:val="006E1199"/>
    <w:rsid w:val="006E1AD8"/>
    <w:rsid w:val="006E2E02"/>
    <w:rsid w:val="006E3FBF"/>
    <w:rsid w:val="006E5082"/>
    <w:rsid w:val="006F0491"/>
    <w:rsid w:val="00707B14"/>
    <w:rsid w:val="00715C6D"/>
    <w:rsid w:val="00751FEA"/>
    <w:rsid w:val="007715D7"/>
    <w:rsid w:val="007719BD"/>
    <w:rsid w:val="00777F09"/>
    <w:rsid w:val="0079079C"/>
    <w:rsid w:val="00795568"/>
    <w:rsid w:val="007955CB"/>
    <w:rsid w:val="00797E36"/>
    <w:rsid w:val="007A3ECC"/>
    <w:rsid w:val="007B2A0E"/>
    <w:rsid w:val="007C2CB6"/>
    <w:rsid w:val="007D1DFA"/>
    <w:rsid w:val="007F4BFF"/>
    <w:rsid w:val="00802F8D"/>
    <w:rsid w:val="008104C0"/>
    <w:rsid w:val="00824B9F"/>
    <w:rsid w:val="0082638D"/>
    <w:rsid w:val="0083244B"/>
    <w:rsid w:val="00840383"/>
    <w:rsid w:val="008424C9"/>
    <w:rsid w:val="0084348C"/>
    <w:rsid w:val="00860732"/>
    <w:rsid w:val="0086079B"/>
    <w:rsid w:val="00864C8C"/>
    <w:rsid w:val="00865678"/>
    <w:rsid w:val="0087006B"/>
    <w:rsid w:val="008779BC"/>
    <w:rsid w:val="00885051"/>
    <w:rsid w:val="00894B00"/>
    <w:rsid w:val="00897239"/>
    <w:rsid w:val="008A691C"/>
    <w:rsid w:val="008B0545"/>
    <w:rsid w:val="008B725D"/>
    <w:rsid w:val="00901130"/>
    <w:rsid w:val="009118BC"/>
    <w:rsid w:val="00920588"/>
    <w:rsid w:val="00922E07"/>
    <w:rsid w:val="00924D5F"/>
    <w:rsid w:val="009337F1"/>
    <w:rsid w:val="0093586E"/>
    <w:rsid w:val="00936921"/>
    <w:rsid w:val="00937A5E"/>
    <w:rsid w:val="0094120E"/>
    <w:rsid w:val="009439FE"/>
    <w:rsid w:val="00952B44"/>
    <w:rsid w:val="00957470"/>
    <w:rsid w:val="009675A6"/>
    <w:rsid w:val="009755B0"/>
    <w:rsid w:val="00983B9F"/>
    <w:rsid w:val="00997699"/>
    <w:rsid w:val="009A3F60"/>
    <w:rsid w:val="009B13D6"/>
    <w:rsid w:val="009B4671"/>
    <w:rsid w:val="009B579A"/>
    <w:rsid w:val="009B5CA9"/>
    <w:rsid w:val="009C247C"/>
    <w:rsid w:val="009C2FDF"/>
    <w:rsid w:val="009D6507"/>
    <w:rsid w:val="009E2C5F"/>
    <w:rsid w:val="009E423F"/>
    <w:rsid w:val="009F3D94"/>
    <w:rsid w:val="009F6889"/>
    <w:rsid w:val="00A015C2"/>
    <w:rsid w:val="00A05ED2"/>
    <w:rsid w:val="00A14CA2"/>
    <w:rsid w:val="00A2454A"/>
    <w:rsid w:val="00A26E1B"/>
    <w:rsid w:val="00A42D90"/>
    <w:rsid w:val="00A43EC0"/>
    <w:rsid w:val="00A52E90"/>
    <w:rsid w:val="00A579AB"/>
    <w:rsid w:val="00A6179C"/>
    <w:rsid w:val="00A656FC"/>
    <w:rsid w:val="00A71906"/>
    <w:rsid w:val="00A7306A"/>
    <w:rsid w:val="00A744EF"/>
    <w:rsid w:val="00A80093"/>
    <w:rsid w:val="00A83034"/>
    <w:rsid w:val="00A92623"/>
    <w:rsid w:val="00A9291B"/>
    <w:rsid w:val="00A94AF4"/>
    <w:rsid w:val="00A95CEE"/>
    <w:rsid w:val="00AA7C9E"/>
    <w:rsid w:val="00AB106F"/>
    <w:rsid w:val="00AB4997"/>
    <w:rsid w:val="00AC52D7"/>
    <w:rsid w:val="00AC5560"/>
    <w:rsid w:val="00AD5C91"/>
    <w:rsid w:val="00AF2D2D"/>
    <w:rsid w:val="00AF61DE"/>
    <w:rsid w:val="00AF68D1"/>
    <w:rsid w:val="00B135B0"/>
    <w:rsid w:val="00B172FB"/>
    <w:rsid w:val="00B20377"/>
    <w:rsid w:val="00B23342"/>
    <w:rsid w:val="00B31BEC"/>
    <w:rsid w:val="00B3279B"/>
    <w:rsid w:val="00B34403"/>
    <w:rsid w:val="00B36125"/>
    <w:rsid w:val="00B36D1B"/>
    <w:rsid w:val="00B513A8"/>
    <w:rsid w:val="00B53B31"/>
    <w:rsid w:val="00B63B80"/>
    <w:rsid w:val="00B732F1"/>
    <w:rsid w:val="00B81BA3"/>
    <w:rsid w:val="00B8459A"/>
    <w:rsid w:val="00B920F0"/>
    <w:rsid w:val="00BA17A6"/>
    <w:rsid w:val="00BA7BCF"/>
    <w:rsid w:val="00BB57B8"/>
    <w:rsid w:val="00BD55CE"/>
    <w:rsid w:val="00BE606E"/>
    <w:rsid w:val="00BE6E34"/>
    <w:rsid w:val="00C03AEA"/>
    <w:rsid w:val="00C146C9"/>
    <w:rsid w:val="00C2174E"/>
    <w:rsid w:val="00C23B42"/>
    <w:rsid w:val="00C314EB"/>
    <w:rsid w:val="00C41EF0"/>
    <w:rsid w:val="00C5373D"/>
    <w:rsid w:val="00C62C6A"/>
    <w:rsid w:val="00C7080A"/>
    <w:rsid w:val="00C8453F"/>
    <w:rsid w:val="00C8731D"/>
    <w:rsid w:val="00C87A67"/>
    <w:rsid w:val="00C93F9B"/>
    <w:rsid w:val="00C96D39"/>
    <w:rsid w:val="00CA221A"/>
    <w:rsid w:val="00CA356E"/>
    <w:rsid w:val="00CA3702"/>
    <w:rsid w:val="00CA52D1"/>
    <w:rsid w:val="00CD7F83"/>
    <w:rsid w:val="00CE7833"/>
    <w:rsid w:val="00CF2042"/>
    <w:rsid w:val="00CF2D88"/>
    <w:rsid w:val="00D030FF"/>
    <w:rsid w:val="00D117FB"/>
    <w:rsid w:val="00D20B89"/>
    <w:rsid w:val="00D22890"/>
    <w:rsid w:val="00D242E7"/>
    <w:rsid w:val="00D26725"/>
    <w:rsid w:val="00D373AE"/>
    <w:rsid w:val="00D408B0"/>
    <w:rsid w:val="00D41900"/>
    <w:rsid w:val="00D455D3"/>
    <w:rsid w:val="00D512A0"/>
    <w:rsid w:val="00D54BF6"/>
    <w:rsid w:val="00D57A7C"/>
    <w:rsid w:val="00D6378F"/>
    <w:rsid w:val="00D7241A"/>
    <w:rsid w:val="00D805F4"/>
    <w:rsid w:val="00D91188"/>
    <w:rsid w:val="00DB42A8"/>
    <w:rsid w:val="00DB6DD7"/>
    <w:rsid w:val="00DD00C3"/>
    <w:rsid w:val="00DD23C1"/>
    <w:rsid w:val="00DE18D6"/>
    <w:rsid w:val="00DE232A"/>
    <w:rsid w:val="00DF1214"/>
    <w:rsid w:val="00DF396F"/>
    <w:rsid w:val="00DF5946"/>
    <w:rsid w:val="00DF5B20"/>
    <w:rsid w:val="00E14007"/>
    <w:rsid w:val="00E165BD"/>
    <w:rsid w:val="00E34FF6"/>
    <w:rsid w:val="00E51E8C"/>
    <w:rsid w:val="00E6351D"/>
    <w:rsid w:val="00E74468"/>
    <w:rsid w:val="00E82B20"/>
    <w:rsid w:val="00E96BA8"/>
    <w:rsid w:val="00EA016F"/>
    <w:rsid w:val="00EA0512"/>
    <w:rsid w:val="00EA463A"/>
    <w:rsid w:val="00EB1ADD"/>
    <w:rsid w:val="00EB6EDC"/>
    <w:rsid w:val="00ED16AD"/>
    <w:rsid w:val="00ED4C8D"/>
    <w:rsid w:val="00EE1AC8"/>
    <w:rsid w:val="00EF1F3C"/>
    <w:rsid w:val="00EF5291"/>
    <w:rsid w:val="00F017F8"/>
    <w:rsid w:val="00F034BE"/>
    <w:rsid w:val="00F06A76"/>
    <w:rsid w:val="00F11D9B"/>
    <w:rsid w:val="00F21F95"/>
    <w:rsid w:val="00F273C3"/>
    <w:rsid w:val="00F315C2"/>
    <w:rsid w:val="00F323C3"/>
    <w:rsid w:val="00F43B29"/>
    <w:rsid w:val="00F45C12"/>
    <w:rsid w:val="00F54C80"/>
    <w:rsid w:val="00F55773"/>
    <w:rsid w:val="00F5642F"/>
    <w:rsid w:val="00F56B9D"/>
    <w:rsid w:val="00F66E40"/>
    <w:rsid w:val="00F66E95"/>
    <w:rsid w:val="00F74F0F"/>
    <w:rsid w:val="00F81833"/>
    <w:rsid w:val="00F906E4"/>
    <w:rsid w:val="00F93DCB"/>
    <w:rsid w:val="00FA33F5"/>
    <w:rsid w:val="00FA4788"/>
    <w:rsid w:val="00FA6F6A"/>
    <w:rsid w:val="00FB0603"/>
    <w:rsid w:val="00FB23FE"/>
    <w:rsid w:val="00FC5F03"/>
    <w:rsid w:val="00FD1C6E"/>
    <w:rsid w:val="00FF50DC"/>
    <w:rsid w:val="00FF6FC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242E7"/>
    <w:pPr>
      <w:spacing w:before="480" w:after="240" w:line="260" w:lineRule="atLeast"/>
      <w:jc w:val="both"/>
    </w:pPr>
    <w:rPr>
      <w:rFonts w:ascii="Calibri" w:hAnsi="Calibri"/>
      <w:sz w:val="24"/>
    </w:rPr>
  </w:style>
  <w:style w:type="paragraph" w:styleId="Ttulo1">
    <w:name w:val="heading 1"/>
    <w:basedOn w:val="Normal"/>
    <w:next w:val="Textkrper1"/>
    <w:link w:val="Ttulo1Car"/>
    <w:uiPriority w:val="99"/>
    <w:qFormat/>
    <w:rsid w:val="008779BC"/>
    <w:pPr>
      <w:keepNext/>
      <w:numPr>
        <w:numId w:val="1"/>
      </w:numPr>
      <w:pBdr>
        <w:left w:val="threeDEmboss" w:sz="24" w:space="4" w:color="95A408"/>
        <w:bottom w:val="threeDEmboss" w:sz="24" w:space="1" w:color="95A408"/>
      </w:pBdr>
      <w:tabs>
        <w:tab w:val="left" w:pos="601"/>
      </w:tabs>
      <w:outlineLvl w:val="0"/>
    </w:pPr>
    <w:rPr>
      <w:b/>
      <w:caps/>
      <w:color w:val="95A408"/>
      <w:sz w:val="36"/>
      <w:lang w:val="en-GB"/>
    </w:rPr>
  </w:style>
  <w:style w:type="paragraph" w:styleId="Ttulo2">
    <w:name w:val="heading 2"/>
    <w:basedOn w:val="Normal"/>
    <w:next w:val="Textkrper1"/>
    <w:link w:val="Ttulo2Car"/>
    <w:uiPriority w:val="99"/>
    <w:qFormat/>
    <w:rsid w:val="008779BC"/>
    <w:pPr>
      <w:keepNext/>
      <w:numPr>
        <w:ilvl w:val="1"/>
        <w:numId w:val="1"/>
      </w:numPr>
      <w:tabs>
        <w:tab w:val="left" w:pos="601"/>
      </w:tabs>
      <w:spacing w:before="240" w:after="120"/>
      <w:outlineLvl w:val="1"/>
    </w:pPr>
    <w:rPr>
      <w:rFonts w:cs="Arial"/>
      <w:b/>
      <w:sz w:val="28"/>
      <w:lang w:val="en-GB"/>
    </w:rPr>
  </w:style>
  <w:style w:type="paragraph" w:styleId="Ttulo3">
    <w:name w:val="heading 3"/>
    <w:basedOn w:val="Normal"/>
    <w:next w:val="Textkrper1"/>
    <w:link w:val="Ttulo3Car"/>
    <w:uiPriority w:val="99"/>
    <w:qFormat/>
    <w:rsid w:val="00715C6D"/>
    <w:pPr>
      <w:keepNext/>
      <w:numPr>
        <w:ilvl w:val="2"/>
        <w:numId w:val="1"/>
      </w:numPr>
      <w:tabs>
        <w:tab w:val="left" w:pos="601"/>
      </w:tabs>
      <w:spacing w:before="240" w:after="120"/>
      <w:outlineLvl w:val="2"/>
    </w:pPr>
    <w:rPr>
      <w:rFonts w:cs="Arial"/>
      <w:b/>
      <w:color w:val="95A408"/>
      <w:lang w:val="es-ES_tradnl"/>
    </w:rPr>
  </w:style>
  <w:style w:type="paragraph" w:styleId="Ttulo4">
    <w:name w:val="heading 4"/>
    <w:basedOn w:val="Normal"/>
    <w:next w:val="Textkrper1"/>
    <w:link w:val="Ttulo4Car"/>
    <w:uiPriority w:val="99"/>
    <w:qFormat/>
    <w:rsid w:val="00D805F4"/>
    <w:pPr>
      <w:keepNext/>
      <w:numPr>
        <w:ilvl w:val="3"/>
        <w:numId w:val="1"/>
      </w:numPr>
      <w:tabs>
        <w:tab w:val="left" w:pos="601"/>
      </w:tabs>
      <w:spacing w:before="120" w:after="120"/>
      <w:outlineLvl w:val="3"/>
    </w:pPr>
    <w:rPr>
      <w:rFonts w:cs="Arial"/>
      <w:lang w:val="es-ES_tradnl"/>
    </w:rPr>
  </w:style>
  <w:style w:type="paragraph" w:styleId="Ttulo5">
    <w:name w:val="heading 5"/>
    <w:basedOn w:val="Normal"/>
    <w:next w:val="Textkrper1"/>
    <w:link w:val="Ttulo5Car"/>
    <w:uiPriority w:val="99"/>
    <w:qFormat/>
    <w:rsid w:val="00D805F4"/>
    <w:pPr>
      <w:keepNext/>
      <w:numPr>
        <w:ilvl w:val="4"/>
        <w:numId w:val="1"/>
      </w:numPr>
      <w:tabs>
        <w:tab w:val="left" w:pos="601"/>
      </w:tabs>
      <w:spacing w:after="120"/>
      <w:outlineLvl w:val="4"/>
    </w:pPr>
    <w:rPr>
      <w:rFonts w:cs="Arial"/>
      <w:lang w:val="es-ES_tradnl"/>
    </w:rPr>
  </w:style>
  <w:style w:type="paragraph" w:styleId="Ttulo6">
    <w:name w:val="heading 6"/>
    <w:basedOn w:val="Normal"/>
    <w:next w:val="Normal"/>
    <w:link w:val="Ttulo6Car"/>
    <w:uiPriority w:val="99"/>
    <w:qFormat/>
    <w:rsid w:val="00D805F4"/>
    <w:pPr>
      <w:numPr>
        <w:ilvl w:val="5"/>
        <w:numId w:val="1"/>
      </w:numPr>
      <w:spacing w:after="120"/>
      <w:outlineLvl w:val="5"/>
    </w:pPr>
    <w:rPr>
      <w:i/>
      <w:lang w:val="es-ES_tradnl"/>
    </w:rPr>
  </w:style>
  <w:style w:type="paragraph" w:styleId="Ttulo7">
    <w:name w:val="heading 7"/>
    <w:basedOn w:val="Normal"/>
    <w:next w:val="Normal"/>
    <w:link w:val="Ttulo7Car"/>
    <w:uiPriority w:val="99"/>
    <w:qFormat/>
    <w:rsid w:val="00D805F4"/>
    <w:pPr>
      <w:numPr>
        <w:ilvl w:val="6"/>
        <w:numId w:val="1"/>
      </w:numPr>
      <w:spacing w:before="240" w:after="60" w:line="300" w:lineRule="atLeast"/>
      <w:outlineLvl w:val="6"/>
    </w:pPr>
    <w:rPr>
      <w:sz w:val="22"/>
      <w:lang w:val="es-ES_tradnl"/>
    </w:rPr>
  </w:style>
  <w:style w:type="paragraph" w:styleId="Ttulo8">
    <w:name w:val="heading 8"/>
    <w:basedOn w:val="Normal"/>
    <w:next w:val="Normal"/>
    <w:link w:val="Ttulo8Car"/>
    <w:uiPriority w:val="99"/>
    <w:qFormat/>
    <w:rsid w:val="00D805F4"/>
    <w:pPr>
      <w:numPr>
        <w:ilvl w:val="7"/>
        <w:numId w:val="1"/>
      </w:numPr>
      <w:spacing w:before="240" w:after="60" w:line="300" w:lineRule="atLeast"/>
      <w:outlineLvl w:val="7"/>
    </w:pPr>
    <w:rPr>
      <w:i/>
      <w:sz w:val="22"/>
      <w:lang w:val="es-ES_tradnl"/>
    </w:rPr>
  </w:style>
  <w:style w:type="paragraph" w:styleId="Ttulo9">
    <w:name w:val="heading 9"/>
    <w:basedOn w:val="Normal"/>
    <w:next w:val="Normal"/>
    <w:link w:val="Ttulo9Car"/>
    <w:uiPriority w:val="99"/>
    <w:qFormat/>
    <w:rsid w:val="00D805F4"/>
    <w:pPr>
      <w:numPr>
        <w:ilvl w:val="8"/>
        <w:numId w:val="1"/>
      </w:numPr>
      <w:spacing w:before="240" w:after="60" w:line="300" w:lineRule="atLeast"/>
      <w:outlineLvl w:val="8"/>
    </w:pPr>
    <w:rPr>
      <w:i/>
      <w:sz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15605C"/>
    <w:rPr>
      <w:rFonts w:ascii="Cambria" w:hAnsi="Cambria" w:cs="Times New Roman"/>
      <w:b/>
      <w:bCs/>
      <w:kern w:val="32"/>
      <w:sz w:val="32"/>
      <w:szCs w:val="32"/>
      <w:lang w:val="es-ES" w:eastAsia="es-ES"/>
    </w:rPr>
  </w:style>
  <w:style w:type="character" w:customStyle="1" w:styleId="Ttulo2Car">
    <w:name w:val="Título 2 Car"/>
    <w:basedOn w:val="Fuentedeprrafopredeter"/>
    <w:link w:val="Ttulo2"/>
    <w:uiPriority w:val="99"/>
    <w:semiHidden/>
    <w:locked/>
    <w:rsid w:val="0015605C"/>
    <w:rPr>
      <w:rFonts w:ascii="Cambria" w:hAnsi="Cambria" w:cs="Times New Roman"/>
      <w:b/>
      <w:bCs/>
      <w:i/>
      <w:iCs/>
      <w:sz w:val="28"/>
      <w:szCs w:val="28"/>
      <w:lang w:val="es-ES" w:eastAsia="es-ES"/>
    </w:rPr>
  </w:style>
  <w:style w:type="character" w:customStyle="1" w:styleId="Ttulo3Car">
    <w:name w:val="Título 3 Car"/>
    <w:basedOn w:val="Fuentedeprrafopredeter"/>
    <w:link w:val="Ttulo3"/>
    <w:uiPriority w:val="99"/>
    <w:semiHidden/>
    <w:locked/>
    <w:rsid w:val="0015605C"/>
    <w:rPr>
      <w:rFonts w:ascii="Cambria" w:hAnsi="Cambria" w:cs="Times New Roman"/>
      <w:b/>
      <w:bCs/>
      <w:sz w:val="26"/>
      <w:szCs w:val="26"/>
      <w:lang w:val="es-ES" w:eastAsia="es-ES"/>
    </w:rPr>
  </w:style>
  <w:style w:type="character" w:customStyle="1" w:styleId="Ttulo4Car">
    <w:name w:val="Título 4 Car"/>
    <w:basedOn w:val="Fuentedeprrafopredeter"/>
    <w:link w:val="Ttulo4"/>
    <w:uiPriority w:val="99"/>
    <w:semiHidden/>
    <w:locked/>
    <w:rsid w:val="0015605C"/>
    <w:rPr>
      <w:rFonts w:ascii="Calibri" w:hAnsi="Calibri" w:cs="Times New Roman"/>
      <w:b/>
      <w:bCs/>
      <w:sz w:val="28"/>
      <w:szCs w:val="28"/>
      <w:lang w:val="es-ES" w:eastAsia="es-ES"/>
    </w:rPr>
  </w:style>
  <w:style w:type="character" w:customStyle="1" w:styleId="Ttulo5Car">
    <w:name w:val="Título 5 Car"/>
    <w:basedOn w:val="Fuentedeprrafopredeter"/>
    <w:link w:val="Ttulo5"/>
    <w:uiPriority w:val="99"/>
    <w:semiHidden/>
    <w:locked/>
    <w:rsid w:val="0015605C"/>
    <w:rPr>
      <w:rFonts w:ascii="Calibri" w:hAnsi="Calibri" w:cs="Times New Roman"/>
      <w:b/>
      <w:bCs/>
      <w:i/>
      <w:iCs/>
      <w:sz w:val="26"/>
      <w:szCs w:val="26"/>
      <w:lang w:val="es-ES" w:eastAsia="es-ES"/>
    </w:rPr>
  </w:style>
  <w:style w:type="character" w:customStyle="1" w:styleId="Ttulo6Car">
    <w:name w:val="Título 6 Car"/>
    <w:basedOn w:val="Fuentedeprrafopredeter"/>
    <w:link w:val="Ttulo6"/>
    <w:uiPriority w:val="99"/>
    <w:semiHidden/>
    <w:locked/>
    <w:rsid w:val="0015605C"/>
    <w:rPr>
      <w:rFonts w:ascii="Calibri" w:hAnsi="Calibri" w:cs="Times New Roman"/>
      <w:b/>
      <w:bCs/>
      <w:lang w:val="es-ES" w:eastAsia="es-ES"/>
    </w:rPr>
  </w:style>
  <w:style w:type="character" w:customStyle="1" w:styleId="Ttulo7Car">
    <w:name w:val="Título 7 Car"/>
    <w:basedOn w:val="Fuentedeprrafopredeter"/>
    <w:link w:val="Ttulo7"/>
    <w:uiPriority w:val="99"/>
    <w:semiHidden/>
    <w:locked/>
    <w:rsid w:val="0015605C"/>
    <w:rPr>
      <w:rFonts w:ascii="Calibri" w:hAnsi="Calibri" w:cs="Times New Roman"/>
      <w:sz w:val="24"/>
      <w:szCs w:val="24"/>
      <w:lang w:val="es-ES" w:eastAsia="es-ES"/>
    </w:rPr>
  </w:style>
  <w:style w:type="character" w:customStyle="1" w:styleId="Ttulo8Car">
    <w:name w:val="Título 8 Car"/>
    <w:basedOn w:val="Fuentedeprrafopredeter"/>
    <w:link w:val="Ttulo8"/>
    <w:uiPriority w:val="99"/>
    <w:semiHidden/>
    <w:locked/>
    <w:rsid w:val="0015605C"/>
    <w:rPr>
      <w:rFonts w:ascii="Calibri" w:hAnsi="Calibri" w:cs="Times New Roman"/>
      <w:i/>
      <w:iCs/>
      <w:sz w:val="24"/>
      <w:szCs w:val="24"/>
      <w:lang w:val="es-ES" w:eastAsia="es-ES"/>
    </w:rPr>
  </w:style>
  <w:style w:type="character" w:customStyle="1" w:styleId="Ttulo9Car">
    <w:name w:val="Título 9 Car"/>
    <w:basedOn w:val="Fuentedeprrafopredeter"/>
    <w:link w:val="Ttulo9"/>
    <w:uiPriority w:val="99"/>
    <w:semiHidden/>
    <w:locked/>
    <w:rsid w:val="0015605C"/>
    <w:rPr>
      <w:rFonts w:ascii="Cambria" w:hAnsi="Cambria" w:cs="Times New Roman"/>
      <w:lang w:val="es-ES" w:eastAsia="es-ES"/>
    </w:rPr>
  </w:style>
  <w:style w:type="paragraph" w:customStyle="1" w:styleId="Textkrper1">
    <w:name w:val="Textkörper1"/>
    <w:uiPriority w:val="99"/>
    <w:rsid w:val="00F11D9B"/>
    <w:pPr>
      <w:spacing w:after="240" w:line="260" w:lineRule="atLeast"/>
      <w:jc w:val="both"/>
    </w:pPr>
    <w:rPr>
      <w:rFonts w:ascii="Calibri" w:hAnsi="Calibri" w:cs="Arial"/>
      <w:sz w:val="24"/>
      <w:lang w:val="es-ES_tradnl"/>
    </w:rPr>
  </w:style>
  <w:style w:type="paragraph" w:styleId="Encabezado">
    <w:name w:val="header"/>
    <w:basedOn w:val="Normal"/>
    <w:link w:val="EncabezadoCar"/>
    <w:uiPriority w:val="99"/>
    <w:rsid w:val="00A9291B"/>
    <w:pPr>
      <w:tabs>
        <w:tab w:val="center" w:pos="4252"/>
        <w:tab w:val="right" w:pos="8504"/>
      </w:tabs>
      <w:spacing w:before="0" w:after="0" w:line="240" w:lineRule="auto"/>
    </w:pPr>
    <w:rPr>
      <w:rFonts w:cs="Arial"/>
      <w:color w:val="000000"/>
      <w:sz w:val="20"/>
    </w:rPr>
  </w:style>
  <w:style w:type="character" w:customStyle="1" w:styleId="EncabezadoCar">
    <w:name w:val="Encabezado Car"/>
    <w:basedOn w:val="Fuentedeprrafopredeter"/>
    <w:link w:val="Encabezado"/>
    <w:uiPriority w:val="99"/>
    <w:locked/>
    <w:rsid w:val="00A9291B"/>
    <w:rPr>
      <w:rFonts w:ascii="Calibri" w:hAnsi="Calibri" w:cs="Arial"/>
      <w:color w:val="000000"/>
    </w:rPr>
  </w:style>
  <w:style w:type="paragraph" w:styleId="Piedepgina">
    <w:name w:val="footer"/>
    <w:basedOn w:val="Normal"/>
    <w:link w:val="PiedepginaCar"/>
    <w:uiPriority w:val="99"/>
    <w:rsid w:val="003E0902"/>
    <w:pPr>
      <w:tabs>
        <w:tab w:val="center" w:pos="4252"/>
        <w:tab w:val="right" w:pos="8504"/>
      </w:tabs>
      <w:spacing w:before="0" w:after="0" w:line="240" w:lineRule="auto"/>
    </w:pPr>
    <w:rPr>
      <w:rFonts w:cs="Arial"/>
      <w:i/>
      <w:sz w:val="20"/>
    </w:rPr>
  </w:style>
  <w:style w:type="character" w:customStyle="1" w:styleId="PiedepginaCar">
    <w:name w:val="Pie de página Car"/>
    <w:basedOn w:val="Fuentedeprrafopredeter"/>
    <w:link w:val="Piedepgina"/>
    <w:uiPriority w:val="99"/>
    <w:locked/>
    <w:rsid w:val="003E0902"/>
    <w:rPr>
      <w:rFonts w:ascii="Calibri" w:hAnsi="Calibri" w:cs="Arial"/>
      <w:i/>
    </w:rPr>
  </w:style>
  <w:style w:type="character" w:styleId="Nmerodepgina">
    <w:name w:val="page number"/>
    <w:basedOn w:val="Fuentedeprrafopredeter"/>
    <w:uiPriority w:val="99"/>
    <w:semiHidden/>
    <w:rsid w:val="00052A8F"/>
    <w:rPr>
      <w:rFonts w:cs="Times New Roman"/>
      <w:sz w:val="20"/>
    </w:rPr>
  </w:style>
  <w:style w:type="paragraph" w:styleId="TDC1">
    <w:name w:val="toc 1"/>
    <w:basedOn w:val="Normal"/>
    <w:next w:val="Normal"/>
    <w:autoRedefine/>
    <w:uiPriority w:val="39"/>
    <w:rsid w:val="00634365"/>
    <w:pPr>
      <w:tabs>
        <w:tab w:val="right" w:leader="dot" w:pos="8647"/>
        <w:tab w:val="right" w:pos="9071"/>
      </w:tabs>
      <w:spacing w:before="240"/>
      <w:ind w:left="284" w:hanging="284"/>
    </w:pPr>
    <w:rPr>
      <w:rFonts w:cs="Arial"/>
      <w:b/>
      <w:caps/>
      <w:noProof/>
    </w:rPr>
  </w:style>
  <w:style w:type="paragraph" w:styleId="TDC2">
    <w:name w:val="toc 2"/>
    <w:basedOn w:val="Normal"/>
    <w:next w:val="Normal"/>
    <w:autoRedefine/>
    <w:uiPriority w:val="39"/>
    <w:rsid w:val="00634365"/>
    <w:pPr>
      <w:tabs>
        <w:tab w:val="right" w:leader="dot" w:pos="8647"/>
        <w:tab w:val="right" w:pos="9071"/>
      </w:tabs>
      <w:spacing w:before="120"/>
      <w:ind w:left="709" w:hanging="425"/>
    </w:pPr>
    <w:rPr>
      <w:rFonts w:cs="Arial"/>
      <w:caps/>
      <w:noProof/>
      <w:sz w:val="22"/>
    </w:rPr>
  </w:style>
  <w:style w:type="paragraph" w:styleId="TDC3">
    <w:name w:val="toc 3"/>
    <w:basedOn w:val="Normal"/>
    <w:next w:val="Normal"/>
    <w:autoRedefine/>
    <w:uiPriority w:val="39"/>
    <w:rsid w:val="00634365"/>
    <w:pPr>
      <w:tabs>
        <w:tab w:val="right" w:leader="dot" w:pos="8647"/>
        <w:tab w:val="right" w:pos="9071"/>
      </w:tabs>
      <w:spacing w:before="240" w:after="120"/>
      <w:ind w:left="1276" w:hanging="567"/>
    </w:pPr>
    <w:rPr>
      <w:rFonts w:cs="Arial"/>
      <w:noProof/>
    </w:rPr>
  </w:style>
  <w:style w:type="paragraph" w:styleId="TDC4">
    <w:name w:val="toc 4"/>
    <w:basedOn w:val="Normal"/>
    <w:next w:val="Normal"/>
    <w:autoRedefine/>
    <w:uiPriority w:val="99"/>
    <w:semiHidden/>
    <w:rsid w:val="009D6507"/>
    <w:pPr>
      <w:tabs>
        <w:tab w:val="right" w:leader="dot" w:pos="8647"/>
        <w:tab w:val="right" w:pos="9071"/>
      </w:tabs>
      <w:ind w:left="1985" w:hanging="709"/>
    </w:pPr>
    <w:rPr>
      <w:rFonts w:cs="Arial"/>
      <w:noProof/>
      <w:sz w:val="22"/>
    </w:rPr>
  </w:style>
  <w:style w:type="paragraph" w:styleId="TDC5">
    <w:name w:val="toc 5"/>
    <w:basedOn w:val="Normal"/>
    <w:next w:val="Normal"/>
    <w:autoRedefine/>
    <w:uiPriority w:val="99"/>
    <w:semiHidden/>
    <w:rsid w:val="009D6507"/>
    <w:pPr>
      <w:tabs>
        <w:tab w:val="right" w:leader="dot" w:pos="8647"/>
        <w:tab w:val="right" w:pos="9071"/>
      </w:tabs>
      <w:ind w:left="2835" w:hanging="708"/>
    </w:pPr>
    <w:rPr>
      <w:rFonts w:cs="Arial"/>
      <w:noProof/>
      <w:sz w:val="22"/>
    </w:rPr>
  </w:style>
  <w:style w:type="paragraph" w:styleId="TDC6">
    <w:name w:val="toc 6"/>
    <w:basedOn w:val="Normal"/>
    <w:next w:val="Normal"/>
    <w:autoRedefine/>
    <w:uiPriority w:val="99"/>
    <w:semiHidden/>
    <w:rsid w:val="009D6507"/>
    <w:pPr>
      <w:ind w:left="1000"/>
    </w:pPr>
    <w:rPr>
      <w:sz w:val="22"/>
    </w:rPr>
  </w:style>
  <w:style w:type="paragraph" w:styleId="TDC7">
    <w:name w:val="toc 7"/>
    <w:basedOn w:val="Normal"/>
    <w:next w:val="Normal"/>
    <w:autoRedefine/>
    <w:uiPriority w:val="99"/>
    <w:semiHidden/>
    <w:rsid w:val="009D6507"/>
    <w:pPr>
      <w:ind w:left="1200"/>
    </w:pPr>
    <w:rPr>
      <w:sz w:val="22"/>
    </w:rPr>
  </w:style>
  <w:style w:type="paragraph" w:styleId="TDC8">
    <w:name w:val="toc 8"/>
    <w:basedOn w:val="Normal"/>
    <w:next w:val="Normal"/>
    <w:autoRedefine/>
    <w:uiPriority w:val="99"/>
    <w:semiHidden/>
    <w:rsid w:val="009D6507"/>
    <w:pPr>
      <w:ind w:left="1400"/>
    </w:pPr>
    <w:rPr>
      <w:sz w:val="22"/>
    </w:rPr>
  </w:style>
  <w:style w:type="paragraph" w:styleId="TDC9">
    <w:name w:val="toc 9"/>
    <w:basedOn w:val="Normal"/>
    <w:next w:val="Normal"/>
    <w:autoRedefine/>
    <w:uiPriority w:val="99"/>
    <w:semiHidden/>
    <w:rsid w:val="009D6507"/>
    <w:pPr>
      <w:ind w:left="1600"/>
    </w:pPr>
    <w:rPr>
      <w:sz w:val="22"/>
    </w:rPr>
  </w:style>
  <w:style w:type="paragraph" w:customStyle="1" w:styleId="Bullet1">
    <w:name w:val="Bullet 1"/>
    <w:basedOn w:val="Textkrper1"/>
    <w:uiPriority w:val="99"/>
    <w:rsid w:val="000F21AB"/>
    <w:pPr>
      <w:numPr>
        <w:numId w:val="2"/>
      </w:numPr>
      <w:spacing w:before="60" w:after="120"/>
      <w:ind w:left="851" w:hanging="284"/>
    </w:pPr>
  </w:style>
  <w:style w:type="paragraph" w:customStyle="1" w:styleId="Bullet2">
    <w:name w:val="Bullet 2"/>
    <w:basedOn w:val="Textkrper1"/>
    <w:uiPriority w:val="99"/>
    <w:rsid w:val="000F21AB"/>
    <w:pPr>
      <w:numPr>
        <w:numId w:val="4"/>
      </w:numPr>
      <w:spacing w:before="60" w:after="120"/>
      <w:ind w:left="1418" w:hanging="284"/>
    </w:pPr>
    <w:rPr>
      <w:color w:val="000000"/>
    </w:rPr>
  </w:style>
  <w:style w:type="paragraph" w:styleId="Textodeglobo">
    <w:name w:val="Balloon Text"/>
    <w:basedOn w:val="Normal"/>
    <w:link w:val="TextodegloboCar"/>
    <w:uiPriority w:val="99"/>
    <w:semiHidden/>
    <w:rsid w:val="00500FC2"/>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00FC2"/>
    <w:rPr>
      <w:rFonts w:ascii="Tahoma" w:hAnsi="Tahoma" w:cs="Tahoma"/>
      <w:sz w:val="16"/>
      <w:szCs w:val="16"/>
    </w:rPr>
  </w:style>
  <w:style w:type="character" w:styleId="Hipervnculo">
    <w:name w:val="Hyperlink"/>
    <w:basedOn w:val="Fuentedeprrafopredeter"/>
    <w:uiPriority w:val="99"/>
    <w:rsid w:val="00681E1B"/>
    <w:rPr>
      <w:rFonts w:ascii="Calibri" w:hAnsi="Calibri" w:cs="Times New Roman"/>
      <w:color w:val="0000FF"/>
      <w:u w:val="single"/>
    </w:rPr>
  </w:style>
  <w:style w:type="character" w:styleId="Referenciasutil">
    <w:name w:val="Subtle Reference"/>
    <w:basedOn w:val="Fuentedeprrafopredeter"/>
    <w:uiPriority w:val="99"/>
    <w:qFormat/>
    <w:rsid w:val="00681E1B"/>
    <w:rPr>
      <w:rFonts w:ascii="Calibri" w:hAnsi="Calibri" w:cs="Times New Roman"/>
      <w:smallCaps/>
      <w:color w:val="C0504D"/>
      <w:u w:val="single"/>
    </w:rPr>
  </w:style>
  <w:style w:type="paragraph" w:styleId="Prrafodelista">
    <w:name w:val="List Paragraph"/>
    <w:basedOn w:val="Textkrper1"/>
    <w:uiPriority w:val="99"/>
    <w:qFormat/>
    <w:rsid w:val="001A77AB"/>
    <w:pPr>
      <w:contextualSpacing/>
    </w:pPr>
  </w:style>
  <w:style w:type="paragraph" w:styleId="Epgrafe">
    <w:name w:val="caption"/>
    <w:basedOn w:val="Normal"/>
    <w:next w:val="Normal"/>
    <w:uiPriority w:val="99"/>
    <w:qFormat/>
    <w:rsid w:val="00681E1B"/>
    <w:pPr>
      <w:spacing w:before="60"/>
      <w:jc w:val="center"/>
    </w:pPr>
    <w:rPr>
      <w:b/>
      <w:bCs/>
      <w:i/>
      <w:color w:val="000000"/>
      <w:sz w:val="18"/>
      <w:szCs w:val="18"/>
    </w:rPr>
  </w:style>
  <w:style w:type="paragraph" w:customStyle="1" w:styleId="TableHeading">
    <w:name w:val="Table Heading"/>
    <w:basedOn w:val="Normal"/>
    <w:uiPriority w:val="99"/>
    <w:rsid w:val="000F21AB"/>
    <w:pPr>
      <w:spacing w:before="120" w:after="120" w:line="240" w:lineRule="auto"/>
      <w:jc w:val="center"/>
    </w:pPr>
    <w:rPr>
      <w:rFonts w:ascii="Times New Roman" w:hAnsi="Times New Roman"/>
      <w:b/>
      <w:bCs/>
      <w:lang w:val="en-US" w:eastAsia="ja-JP"/>
    </w:rPr>
  </w:style>
  <w:style w:type="paragraph" w:customStyle="1" w:styleId="Figuretitle">
    <w:name w:val="Figure title"/>
    <w:aliases w:val="Table title"/>
    <w:basedOn w:val="Textkrper1"/>
    <w:uiPriority w:val="99"/>
    <w:rsid w:val="00F11D9B"/>
    <w:pPr>
      <w:jc w:val="center"/>
    </w:pPr>
    <w:rPr>
      <w:b/>
      <w:i/>
      <w:color w:val="95A408"/>
      <w:sz w:val="20"/>
      <w:lang w:val="en-US"/>
    </w:rPr>
  </w:style>
  <w:style w:type="character" w:styleId="Textodelmarcadordeposicin">
    <w:name w:val="Placeholder Text"/>
    <w:basedOn w:val="Fuentedeprrafopredeter"/>
    <w:uiPriority w:val="99"/>
    <w:semiHidden/>
    <w:rsid w:val="00920588"/>
    <w:rPr>
      <w:rFonts w:cs="Times New Roman"/>
      <w:color w:val="808080"/>
    </w:rPr>
  </w:style>
  <w:style w:type="character" w:customStyle="1" w:styleId="Tablecontentsmall">
    <w:name w:val="Table content small"/>
    <w:basedOn w:val="Fuentedeprrafopredeter"/>
    <w:uiPriority w:val="99"/>
    <w:rsid w:val="000F21AB"/>
    <w:rPr>
      <w:rFonts w:cs="Times New Roman"/>
      <w:sz w:val="20"/>
    </w:rPr>
  </w:style>
  <w:style w:type="paragraph" w:customStyle="1" w:styleId="TableContents">
    <w:name w:val="Table Contents"/>
    <w:basedOn w:val="Normal"/>
    <w:uiPriority w:val="99"/>
    <w:rsid w:val="000F21AB"/>
    <w:pPr>
      <w:spacing w:before="120" w:after="120" w:line="240" w:lineRule="auto"/>
      <w:jc w:val="center"/>
    </w:pPr>
    <w:rPr>
      <w:rFonts w:ascii="Times New Roman" w:hAnsi="Times New Roman"/>
      <w:lang w:val="en-US" w:eastAsia="ja-JP"/>
    </w:rPr>
  </w:style>
  <w:style w:type="table" w:styleId="Tablaconcuadrcula">
    <w:name w:val="Table Grid"/>
    <w:basedOn w:val="Tablanormal"/>
    <w:uiPriority w:val="99"/>
    <w:rsid w:val="00F74F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mallNotices">
    <w:name w:val="Small Notices"/>
    <w:basedOn w:val="Normal"/>
    <w:uiPriority w:val="99"/>
    <w:rsid w:val="00D242E7"/>
    <w:pPr>
      <w:pBdr>
        <w:left w:val="single" w:sz="2" w:space="4" w:color="95A408"/>
        <w:bottom w:val="single" w:sz="2" w:space="1" w:color="95A408"/>
      </w:pBdr>
      <w:spacing w:before="120" w:after="120"/>
    </w:pPr>
    <w:rPr>
      <w:bCs/>
      <w:i/>
      <w:iCs/>
      <w:sz w:val="20"/>
      <w:lang w:val="en-US" w:eastAsia="ja-JP"/>
    </w:rPr>
  </w:style>
  <w:style w:type="paragraph" w:styleId="Textoindependiente">
    <w:name w:val="Body Text"/>
    <w:basedOn w:val="Normal"/>
    <w:link w:val="TextoindependienteCar"/>
    <w:uiPriority w:val="99"/>
    <w:rsid w:val="006E3FBF"/>
    <w:pPr>
      <w:spacing w:before="120" w:after="120"/>
    </w:pPr>
    <w:rPr>
      <w:rFonts w:ascii="Times New Roman" w:eastAsia="MS Mincho" w:hAnsi="Times New Roman"/>
      <w:szCs w:val="24"/>
      <w:lang w:val="en-US" w:eastAsia="ja-JP"/>
    </w:rPr>
  </w:style>
  <w:style w:type="character" w:customStyle="1" w:styleId="TextoindependienteCar">
    <w:name w:val="Texto independiente Car"/>
    <w:basedOn w:val="Fuentedeprrafopredeter"/>
    <w:link w:val="Textoindependiente"/>
    <w:uiPriority w:val="99"/>
    <w:locked/>
    <w:rsid w:val="006E3FBF"/>
    <w:rPr>
      <w:rFonts w:eastAsia="MS Mincho" w:cs="Times New Roman"/>
      <w:sz w:val="24"/>
      <w:szCs w:val="24"/>
      <w:lang w:val="en-US" w:eastAsia="ja-JP"/>
    </w:rPr>
  </w:style>
  <w:style w:type="paragraph" w:customStyle="1" w:styleId="Bullet3">
    <w:name w:val="Bullet 3"/>
    <w:basedOn w:val="Textkrper1"/>
    <w:uiPriority w:val="99"/>
    <w:rsid w:val="000F21AB"/>
    <w:pPr>
      <w:numPr>
        <w:numId w:val="5"/>
      </w:numPr>
      <w:spacing w:before="60" w:after="120"/>
      <w:ind w:left="1702" w:hanging="284"/>
    </w:pPr>
    <w:rPr>
      <w:lang w:val="en-US"/>
    </w:rPr>
  </w:style>
  <w:style w:type="paragraph" w:customStyle="1" w:styleId="Bullet4">
    <w:name w:val="Bullet 4"/>
    <w:basedOn w:val="Textkrper1"/>
    <w:uiPriority w:val="99"/>
    <w:rsid w:val="000F21AB"/>
    <w:pPr>
      <w:numPr>
        <w:numId w:val="6"/>
      </w:numPr>
      <w:spacing w:before="60" w:after="120"/>
      <w:ind w:left="1985" w:hanging="284"/>
    </w:pPr>
  </w:style>
  <w:style w:type="paragraph" w:styleId="TtulodeTDC">
    <w:name w:val="TOC Heading"/>
    <w:basedOn w:val="Ttulo1"/>
    <w:next w:val="Normal"/>
    <w:uiPriority w:val="99"/>
    <w:qFormat/>
    <w:rsid w:val="000F21AB"/>
    <w:pPr>
      <w:keepLines/>
      <w:numPr>
        <w:numId w:val="0"/>
      </w:numPr>
      <w:pBdr>
        <w:left w:val="none" w:sz="0" w:space="0" w:color="auto"/>
        <w:bottom w:val="none" w:sz="0" w:space="0" w:color="auto"/>
      </w:pBdr>
      <w:tabs>
        <w:tab w:val="clear" w:pos="601"/>
      </w:tabs>
      <w:spacing w:after="0" w:line="276" w:lineRule="auto"/>
      <w:jc w:val="left"/>
      <w:outlineLvl w:val="9"/>
    </w:pPr>
    <w:rPr>
      <w:rFonts w:ascii="Cambria" w:hAnsi="Cambria"/>
      <w:bCs/>
      <w:caps w:val="0"/>
      <w:color w:val="365F91"/>
      <w:sz w:val="28"/>
      <w:szCs w:val="28"/>
      <w:lang w:val="es-ES" w:eastAsia="en-US"/>
    </w:rPr>
  </w:style>
  <w:style w:type="paragraph" w:customStyle="1" w:styleId="berschrift11">
    <w:name w:val="Überschrift 11"/>
    <w:basedOn w:val="Textkrper1"/>
    <w:uiPriority w:val="99"/>
    <w:rsid w:val="004F6132"/>
    <w:pPr>
      <w:numPr>
        <w:numId w:val="9"/>
      </w:numPr>
      <w:pBdr>
        <w:left w:val="thinThickSmallGap" w:sz="24" w:space="4" w:color="95A408"/>
        <w:bottom w:val="thinThickSmallGap" w:sz="24" w:space="1" w:color="95A408"/>
      </w:pBdr>
      <w:spacing w:before="480"/>
      <w:outlineLvl w:val="0"/>
    </w:pPr>
    <w:rPr>
      <w:b/>
      <w:caps/>
      <w:color w:val="95A408"/>
      <w:sz w:val="36"/>
    </w:rPr>
  </w:style>
  <w:style w:type="paragraph" w:customStyle="1" w:styleId="berschrift21">
    <w:name w:val="Überschrift 21"/>
    <w:basedOn w:val="Textkrper1"/>
    <w:uiPriority w:val="99"/>
    <w:rsid w:val="00F11D9B"/>
    <w:pPr>
      <w:numPr>
        <w:ilvl w:val="1"/>
        <w:numId w:val="8"/>
      </w:numPr>
      <w:spacing w:before="240"/>
      <w:ind w:left="624" w:hanging="624"/>
      <w:outlineLvl w:val="1"/>
    </w:pPr>
    <w:rPr>
      <w:b/>
      <w:sz w:val="28"/>
    </w:rPr>
  </w:style>
  <w:style w:type="paragraph" w:customStyle="1" w:styleId="berschrift31">
    <w:name w:val="Überschrift 31"/>
    <w:basedOn w:val="Textkrper1"/>
    <w:uiPriority w:val="99"/>
    <w:rsid w:val="00F11D9B"/>
    <w:pPr>
      <w:numPr>
        <w:ilvl w:val="2"/>
        <w:numId w:val="8"/>
      </w:numPr>
      <w:outlineLvl w:val="2"/>
    </w:pPr>
    <w:rPr>
      <w:b/>
      <w:color w:val="95A408"/>
      <w:lang w:val="es-ES"/>
    </w:rPr>
  </w:style>
  <w:style w:type="paragraph" w:customStyle="1" w:styleId="berschrift41">
    <w:name w:val="Überschrift 41"/>
    <w:basedOn w:val="berschrift31"/>
    <w:uiPriority w:val="99"/>
    <w:rsid w:val="00171B23"/>
    <w:pPr>
      <w:numPr>
        <w:ilvl w:val="3"/>
      </w:numPr>
    </w:pPr>
    <w:rPr>
      <w:b w:val="0"/>
      <w:i/>
      <w:color w:val="auto"/>
      <w:lang w:val="en-US"/>
    </w:rPr>
  </w:style>
  <w:style w:type="paragraph" w:styleId="NormalWeb">
    <w:name w:val="Normal (Web)"/>
    <w:basedOn w:val="Normal"/>
    <w:uiPriority w:val="99"/>
    <w:rsid w:val="00F66E95"/>
    <w:pPr>
      <w:spacing w:before="100" w:beforeAutospacing="1" w:after="100" w:afterAutospacing="1" w:line="240" w:lineRule="auto"/>
      <w:jc w:val="left"/>
    </w:pPr>
    <w:rPr>
      <w:rFonts w:ascii="Times New Roman" w:hAnsi="Times New Roman"/>
      <w:szCs w:val="24"/>
    </w:rPr>
  </w:style>
  <w:style w:type="paragraph" w:customStyle="1" w:styleId="Default">
    <w:name w:val="Default"/>
    <w:uiPriority w:val="99"/>
    <w:rsid w:val="00D408B0"/>
    <w:pPr>
      <w:autoSpaceDE w:val="0"/>
      <w:autoSpaceDN w:val="0"/>
      <w:adjustRightInd w:val="0"/>
    </w:pPr>
    <w:rPr>
      <w:rFonts w:ascii="Arial" w:hAnsi="Arial" w:cs="Arial"/>
      <w:color w:val="000000"/>
      <w:sz w:val="24"/>
      <w:szCs w:val="24"/>
      <w:lang w:val="en-US"/>
    </w:rPr>
  </w:style>
  <w:style w:type="character" w:styleId="Refdecomentario">
    <w:name w:val="annotation reference"/>
    <w:basedOn w:val="Fuentedeprrafopredeter"/>
    <w:uiPriority w:val="99"/>
    <w:semiHidden/>
    <w:rsid w:val="00C93F9B"/>
    <w:rPr>
      <w:rFonts w:cs="Times New Roman"/>
      <w:sz w:val="16"/>
      <w:szCs w:val="16"/>
    </w:rPr>
  </w:style>
  <w:style w:type="paragraph" w:styleId="Textocomentario">
    <w:name w:val="annotation text"/>
    <w:basedOn w:val="Normal"/>
    <w:link w:val="TextocomentarioCar"/>
    <w:uiPriority w:val="99"/>
    <w:semiHidden/>
    <w:rsid w:val="00C93F9B"/>
    <w:pPr>
      <w:spacing w:line="240" w:lineRule="auto"/>
    </w:pPr>
    <w:rPr>
      <w:sz w:val="20"/>
    </w:rPr>
  </w:style>
  <w:style w:type="character" w:customStyle="1" w:styleId="TextocomentarioCar">
    <w:name w:val="Texto comentario Car"/>
    <w:basedOn w:val="Fuentedeprrafopredeter"/>
    <w:link w:val="Textocomentario"/>
    <w:uiPriority w:val="99"/>
    <w:semiHidden/>
    <w:locked/>
    <w:rsid w:val="00C93F9B"/>
    <w:rPr>
      <w:rFonts w:ascii="Calibri" w:hAnsi="Calibri" w:cs="Times New Roman"/>
    </w:rPr>
  </w:style>
  <w:style w:type="paragraph" w:styleId="Asuntodelcomentario">
    <w:name w:val="annotation subject"/>
    <w:basedOn w:val="Textocomentario"/>
    <w:next w:val="Textocomentario"/>
    <w:link w:val="AsuntodelcomentarioCar"/>
    <w:uiPriority w:val="99"/>
    <w:semiHidden/>
    <w:rsid w:val="00C93F9B"/>
    <w:rPr>
      <w:b/>
      <w:bCs/>
    </w:rPr>
  </w:style>
  <w:style w:type="character" w:customStyle="1" w:styleId="AsuntodelcomentarioCar">
    <w:name w:val="Asunto del comentario Car"/>
    <w:basedOn w:val="TextocomentarioCar"/>
    <w:link w:val="Asuntodelcomentario"/>
    <w:uiPriority w:val="99"/>
    <w:semiHidden/>
    <w:locked/>
    <w:rsid w:val="00C93F9B"/>
    <w:rPr>
      <w:b/>
      <w:bCs/>
    </w:rPr>
  </w:style>
  <w:style w:type="paragraph" w:customStyle="1" w:styleId="references">
    <w:name w:val="references"/>
    <w:uiPriority w:val="99"/>
    <w:rsid w:val="00922E07"/>
    <w:pPr>
      <w:numPr>
        <w:numId w:val="11"/>
      </w:numPr>
      <w:spacing w:after="50" w:line="180" w:lineRule="exact"/>
      <w:jc w:val="both"/>
    </w:pPr>
    <w:rPr>
      <w:noProof/>
      <w:sz w:val="16"/>
      <w:szCs w:val="16"/>
      <w:lang w:val="en-US" w:eastAsia="en-US"/>
    </w:rPr>
  </w:style>
  <w:style w:type="paragraph" w:customStyle="1" w:styleId="EndNoteBibliography">
    <w:name w:val="EndNote Bibliography"/>
    <w:basedOn w:val="Normal"/>
    <w:link w:val="EndNoteBibliographyChar"/>
    <w:uiPriority w:val="99"/>
    <w:rsid w:val="007F4BFF"/>
    <w:pPr>
      <w:spacing w:before="0" w:after="0" w:line="240" w:lineRule="auto"/>
    </w:pPr>
    <w:rPr>
      <w:noProof/>
      <w:lang w:val="en-GB"/>
    </w:rPr>
  </w:style>
  <w:style w:type="character" w:customStyle="1" w:styleId="EndNoteBibliographyChar">
    <w:name w:val="EndNote Bibliography Char"/>
    <w:basedOn w:val="Fuentedeprrafopredeter"/>
    <w:link w:val="EndNoteBibliography"/>
    <w:uiPriority w:val="99"/>
    <w:locked/>
    <w:rsid w:val="007F4BFF"/>
    <w:rPr>
      <w:rFonts w:ascii="Calibri" w:hAnsi="Calibri" w:cs="Times New Roman"/>
      <w:noProof/>
      <w:sz w:val="24"/>
      <w:lang w:val="en-GB"/>
    </w:rPr>
  </w:style>
  <w:style w:type="character" w:customStyle="1" w:styleId="apple-converted-space">
    <w:name w:val="apple-converted-space"/>
    <w:basedOn w:val="Fuentedeprrafopredeter"/>
    <w:uiPriority w:val="99"/>
    <w:rsid w:val="00F273C3"/>
    <w:rPr>
      <w:rFonts w:cs="Times New Roman"/>
    </w:rPr>
  </w:style>
  <w:style w:type="paragraph" w:customStyle="1" w:styleId="Principal">
    <w:name w:val="Principal"/>
    <w:uiPriority w:val="99"/>
    <w:rsid w:val="00F273C3"/>
    <w:pPr>
      <w:spacing w:after="240" w:line="260" w:lineRule="atLeast"/>
      <w:ind w:firstLine="567"/>
      <w:jc w:val="both"/>
    </w:pPr>
    <w:rPr>
      <w:rFonts w:ascii="Arial" w:hAnsi="Arial" w:cs="Arial"/>
      <w:sz w:val="22"/>
      <w:lang w:val="es-ES_tradnl"/>
    </w:rPr>
  </w:style>
  <w:style w:type="paragraph" w:styleId="Mapadeldocumento">
    <w:name w:val="Document Map"/>
    <w:basedOn w:val="Normal"/>
    <w:link w:val="MapadeldocumentoCar"/>
    <w:uiPriority w:val="99"/>
    <w:semiHidden/>
    <w:rsid w:val="00860732"/>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860732"/>
    <w:rPr>
      <w:rFonts w:ascii="Tahoma" w:hAnsi="Tahoma" w:cs="Tahoma"/>
      <w:sz w:val="16"/>
      <w:szCs w:val="16"/>
    </w:rPr>
  </w:style>
  <w:style w:type="paragraph" w:styleId="Revisin">
    <w:name w:val="Revision"/>
    <w:hidden/>
    <w:uiPriority w:val="99"/>
    <w:semiHidden/>
    <w:rsid w:val="00860732"/>
    <w:rPr>
      <w:rFonts w:ascii="Calibri" w:hAnsi="Calibri"/>
      <w:sz w:val="24"/>
    </w:rPr>
  </w:style>
  <w:style w:type="table" w:customStyle="1" w:styleId="Listaclara1">
    <w:name w:val="Lista clara1"/>
    <w:uiPriority w:val="99"/>
    <w:rsid w:val="0053711D"/>
    <w:rPr>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numbering" w:customStyle="1" w:styleId="Style1">
    <w:name w:val="Style1"/>
    <w:rsid w:val="001919DD"/>
    <w:pPr>
      <w:numPr>
        <w:numId w:val="3"/>
      </w:numPr>
    </w:pPr>
  </w:style>
  <w:style w:type="numbering" w:customStyle="1" w:styleId="Headling1">
    <w:name w:val="Headling 1"/>
    <w:rsid w:val="001919DD"/>
    <w:pPr>
      <w:numPr>
        <w:numId w:val="7"/>
      </w:numPr>
    </w:pPr>
  </w:style>
</w:styles>
</file>

<file path=word/webSettings.xml><?xml version="1.0" encoding="utf-8"?>
<w:webSettings xmlns:r="http://schemas.openxmlformats.org/officeDocument/2006/relationships" xmlns:w="http://schemas.openxmlformats.org/wordprocessingml/2006/main">
  <w:divs>
    <w:div w:id="2041274318">
      <w:marLeft w:val="0"/>
      <w:marRight w:val="0"/>
      <w:marTop w:val="0"/>
      <w:marBottom w:val="0"/>
      <w:divBdr>
        <w:top w:val="none" w:sz="0" w:space="0" w:color="auto"/>
        <w:left w:val="none" w:sz="0" w:space="0" w:color="auto"/>
        <w:bottom w:val="none" w:sz="0" w:space="0" w:color="auto"/>
        <w:right w:val="none" w:sz="0" w:space="0" w:color="auto"/>
      </w:divBdr>
    </w:div>
    <w:div w:id="2041274319">
      <w:marLeft w:val="0"/>
      <w:marRight w:val="0"/>
      <w:marTop w:val="0"/>
      <w:marBottom w:val="0"/>
      <w:divBdr>
        <w:top w:val="none" w:sz="0" w:space="0" w:color="auto"/>
        <w:left w:val="none" w:sz="0" w:space="0" w:color="auto"/>
        <w:bottom w:val="none" w:sz="0" w:space="0" w:color="auto"/>
        <w:right w:val="none" w:sz="0" w:space="0" w:color="auto"/>
      </w:divBdr>
      <w:divsChild>
        <w:div w:id="2041274320">
          <w:marLeft w:val="720"/>
          <w:marRight w:val="0"/>
          <w:marTop w:val="115"/>
          <w:marBottom w:val="0"/>
          <w:divBdr>
            <w:top w:val="none" w:sz="0" w:space="0" w:color="auto"/>
            <w:left w:val="none" w:sz="0" w:space="0" w:color="auto"/>
            <w:bottom w:val="none" w:sz="0" w:space="0" w:color="auto"/>
            <w:right w:val="none" w:sz="0" w:space="0" w:color="auto"/>
          </w:divBdr>
        </w:div>
        <w:div w:id="2041274321">
          <w:marLeft w:val="720"/>
          <w:marRight w:val="0"/>
          <w:marTop w:val="115"/>
          <w:marBottom w:val="0"/>
          <w:divBdr>
            <w:top w:val="none" w:sz="0" w:space="0" w:color="auto"/>
            <w:left w:val="none" w:sz="0" w:space="0" w:color="auto"/>
            <w:bottom w:val="none" w:sz="0" w:space="0" w:color="auto"/>
            <w:right w:val="none" w:sz="0" w:space="0" w:color="auto"/>
          </w:divBdr>
        </w:div>
        <w:div w:id="2041274322">
          <w:marLeft w:val="720"/>
          <w:marRight w:val="0"/>
          <w:marTop w:val="115"/>
          <w:marBottom w:val="0"/>
          <w:divBdr>
            <w:top w:val="none" w:sz="0" w:space="0" w:color="auto"/>
            <w:left w:val="none" w:sz="0" w:space="0" w:color="auto"/>
            <w:bottom w:val="none" w:sz="0" w:space="0" w:color="auto"/>
            <w:right w:val="none" w:sz="0" w:space="0" w:color="auto"/>
          </w:divBdr>
        </w:div>
        <w:div w:id="2041274323">
          <w:marLeft w:val="720"/>
          <w:marRight w:val="0"/>
          <w:marTop w:val="115"/>
          <w:marBottom w:val="0"/>
          <w:divBdr>
            <w:top w:val="none" w:sz="0" w:space="0" w:color="auto"/>
            <w:left w:val="none" w:sz="0" w:space="0" w:color="auto"/>
            <w:bottom w:val="none" w:sz="0" w:space="0" w:color="auto"/>
            <w:right w:val="none" w:sz="0" w:space="0" w:color="auto"/>
          </w:divBdr>
        </w:div>
        <w:div w:id="2041274326">
          <w:marLeft w:val="720"/>
          <w:marRight w:val="0"/>
          <w:marTop w:val="115"/>
          <w:marBottom w:val="0"/>
          <w:divBdr>
            <w:top w:val="none" w:sz="0" w:space="0" w:color="auto"/>
            <w:left w:val="none" w:sz="0" w:space="0" w:color="auto"/>
            <w:bottom w:val="none" w:sz="0" w:space="0" w:color="auto"/>
            <w:right w:val="none" w:sz="0" w:space="0" w:color="auto"/>
          </w:divBdr>
        </w:div>
        <w:div w:id="2041274331">
          <w:marLeft w:val="720"/>
          <w:marRight w:val="0"/>
          <w:marTop w:val="115"/>
          <w:marBottom w:val="0"/>
          <w:divBdr>
            <w:top w:val="none" w:sz="0" w:space="0" w:color="auto"/>
            <w:left w:val="none" w:sz="0" w:space="0" w:color="auto"/>
            <w:bottom w:val="none" w:sz="0" w:space="0" w:color="auto"/>
            <w:right w:val="none" w:sz="0" w:space="0" w:color="auto"/>
          </w:divBdr>
        </w:div>
        <w:div w:id="2041274333">
          <w:marLeft w:val="720"/>
          <w:marRight w:val="0"/>
          <w:marTop w:val="115"/>
          <w:marBottom w:val="0"/>
          <w:divBdr>
            <w:top w:val="none" w:sz="0" w:space="0" w:color="auto"/>
            <w:left w:val="none" w:sz="0" w:space="0" w:color="auto"/>
            <w:bottom w:val="none" w:sz="0" w:space="0" w:color="auto"/>
            <w:right w:val="none" w:sz="0" w:space="0" w:color="auto"/>
          </w:divBdr>
        </w:div>
        <w:div w:id="2041274334">
          <w:marLeft w:val="720"/>
          <w:marRight w:val="0"/>
          <w:marTop w:val="115"/>
          <w:marBottom w:val="0"/>
          <w:divBdr>
            <w:top w:val="none" w:sz="0" w:space="0" w:color="auto"/>
            <w:left w:val="none" w:sz="0" w:space="0" w:color="auto"/>
            <w:bottom w:val="none" w:sz="0" w:space="0" w:color="auto"/>
            <w:right w:val="none" w:sz="0" w:space="0" w:color="auto"/>
          </w:divBdr>
        </w:div>
      </w:divsChild>
    </w:div>
    <w:div w:id="2041274325">
      <w:marLeft w:val="0"/>
      <w:marRight w:val="0"/>
      <w:marTop w:val="0"/>
      <w:marBottom w:val="0"/>
      <w:divBdr>
        <w:top w:val="none" w:sz="0" w:space="0" w:color="auto"/>
        <w:left w:val="none" w:sz="0" w:space="0" w:color="auto"/>
        <w:bottom w:val="none" w:sz="0" w:space="0" w:color="auto"/>
        <w:right w:val="none" w:sz="0" w:space="0" w:color="auto"/>
      </w:divBdr>
    </w:div>
    <w:div w:id="2041274327">
      <w:marLeft w:val="0"/>
      <w:marRight w:val="0"/>
      <w:marTop w:val="0"/>
      <w:marBottom w:val="0"/>
      <w:divBdr>
        <w:top w:val="none" w:sz="0" w:space="0" w:color="auto"/>
        <w:left w:val="none" w:sz="0" w:space="0" w:color="auto"/>
        <w:bottom w:val="none" w:sz="0" w:space="0" w:color="auto"/>
        <w:right w:val="none" w:sz="0" w:space="0" w:color="auto"/>
      </w:divBdr>
    </w:div>
    <w:div w:id="2041274329">
      <w:marLeft w:val="0"/>
      <w:marRight w:val="0"/>
      <w:marTop w:val="0"/>
      <w:marBottom w:val="0"/>
      <w:divBdr>
        <w:top w:val="none" w:sz="0" w:space="0" w:color="auto"/>
        <w:left w:val="none" w:sz="0" w:space="0" w:color="auto"/>
        <w:bottom w:val="none" w:sz="0" w:space="0" w:color="auto"/>
        <w:right w:val="none" w:sz="0" w:space="0" w:color="auto"/>
      </w:divBdr>
      <w:divsChild>
        <w:div w:id="2041274328">
          <w:marLeft w:val="1138"/>
          <w:marRight w:val="0"/>
          <w:marTop w:val="120"/>
          <w:marBottom w:val="60"/>
          <w:divBdr>
            <w:top w:val="none" w:sz="0" w:space="0" w:color="auto"/>
            <w:left w:val="none" w:sz="0" w:space="0" w:color="auto"/>
            <w:bottom w:val="none" w:sz="0" w:space="0" w:color="auto"/>
            <w:right w:val="none" w:sz="0" w:space="0" w:color="auto"/>
          </w:divBdr>
        </w:div>
      </w:divsChild>
    </w:div>
    <w:div w:id="2041274330">
      <w:marLeft w:val="0"/>
      <w:marRight w:val="0"/>
      <w:marTop w:val="0"/>
      <w:marBottom w:val="0"/>
      <w:divBdr>
        <w:top w:val="none" w:sz="0" w:space="0" w:color="auto"/>
        <w:left w:val="none" w:sz="0" w:space="0" w:color="auto"/>
        <w:bottom w:val="none" w:sz="0" w:space="0" w:color="auto"/>
        <w:right w:val="none" w:sz="0" w:space="0" w:color="auto"/>
      </w:divBdr>
    </w:div>
    <w:div w:id="2041274332">
      <w:marLeft w:val="0"/>
      <w:marRight w:val="0"/>
      <w:marTop w:val="0"/>
      <w:marBottom w:val="0"/>
      <w:divBdr>
        <w:top w:val="none" w:sz="0" w:space="0" w:color="auto"/>
        <w:left w:val="none" w:sz="0" w:space="0" w:color="auto"/>
        <w:bottom w:val="none" w:sz="0" w:space="0" w:color="auto"/>
        <w:right w:val="none" w:sz="0" w:space="0" w:color="auto"/>
      </w:divBdr>
      <w:divsChild>
        <w:div w:id="2041274324">
          <w:marLeft w:val="1138"/>
          <w:marRight w:val="0"/>
          <w:marTop w:val="120"/>
          <w:marBottom w:val="60"/>
          <w:divBdr>
            <w:top w:val="none" w:sz="0" w:space="0" w:color="auto"/>
            <w:left w:val="none" w:sz="0" w:space="0" w:color="auto"/>
            <w:bottom w:val="none" w:sz="0" w:space="0" w:color="auto"/>
            <w:right w:val="none" w:sz="0" w:space="0" w:color="auto"/>
          </w:divBdr>
        </w:div>
      </w:divsChild>
    </w:div>
    <w:div w:id="20412743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10</Pages>
  <Words>1383</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Write here the title of the delivery</vt:lpstr>
    </vt:vector>
  </TitlesOfParts>
  <Company>ikerlan</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here the title of the delivery</dc:title>
  <dc:subject>Write here the version of the delivery</dc:subject>
  <dc:creator>ikerlan</dc:creator>
  <cp:keywords/>
  <dc:description/>
  <cp:lastModifiedBy>ponaindia</cp:lastModifiedBy>
  <cp:revision>15</cp:revision>
  <cp:lastPrinted>2015-12-14T15:52:00Z</cp:lastPrinted>
  <dcterms:created xsi:type="dcterms:W3CDTF">2016-04-22T06:34:00Z</dcterms:created>
  <dcterms:modified xsi:type="dcterms:W3CDTF">2016-05-03T15:37:00Z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0x01010032973B2F92C0BA4EB0F7BE76C9FFCC04</vt:lpwstr>
  </property>
</Properties>
</file>